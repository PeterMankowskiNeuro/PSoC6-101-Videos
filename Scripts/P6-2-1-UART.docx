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17F87FBF" w:rsidR="007B0BD5" w:rsidRDefault="001764BB" w:rsidP="007B0BD5">
      <w:pPr>
        <w:pStyle w:val="NormalWeb"/>
      </w:pPr>
      <w:proofErr w:type="spellStart"/>
      <w:r>
        <w:rPr>
          <w:rFonts w:ascii="Arial,Bold" w:hAnsi="Arial,Bold"/>
        </w:rPr>
        <w:t>UART</w:t>
      </w:r>
      <w:r w:rsidR="002330B8">
        <w:rPr>
          <w:rFonts w:ascii="Arial,Bold" w:hAnsi="Arial,Bold"/>
        </w:rPr>
        <w:t>Printf</w:t>
      </w:r>
      <w:proofErr w:type="spellEnd"/>
      <w:r w:rsidR="00021A8D">
        <w:rPr>
          <w:rFonts w:ascii="Arial,Bold" w:hAnsi="Arial,Bold"/>
        </w:rPr>
        <w:t xml:space="preserve"> (2-1 reshoot)</w:t>
      </w:r>
    </w:p>
    <w:p w14:paraId="69F1B7F8" w14:textId="46325B11" w:rsidR="001C0122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proofErr w:type="spellStart"/>
      <w:r w:rsidR="00E0344C">
        <w:rPr>
          <w:rFonts w:ascii="Arial" w:hAnsi="Arial" w:cs="Arial"/>
        </w:rPr>
        <w:t>PSoC</w:t>
      </w:r>
      <w:proofErr w:type="spellEnd"/>
      <w:r w:rsidR="00E0344C">
        <w:rPr>
          <w:rFonts w:ascii="Arial" w:hAnsi="Arial" w:cs="Arial"/>
        </w:rPr>
        <w:t xml:space="preserve"> 6 </w:t>
      </w:r>
      <w:r>
        <w:rPr>
          <w:rFonts w:ascii="Arial" w:hAnsi="Arial" w:cs="Arial"/>
        </w:rPr>
        <w:t xml:space="preserve">101.  </w:t>
      </w:r>
      <w:r w:rsidR="001C0122">
        <w:rPr>
          <w:rFonts w:ascii="Arial" w:hAnsi="Arial" w:cs="Arial"/>
        </w:rPr>
        <w:t>In next few videos I will show you the basic building blocks to create our BLE-Controlled robotic arm; this will include a UART terminal interface, PWMs to control the servo motors, EZ-I2C dashboard interface, digital logic-based kill switch, capacitive sensing controls and an advanced technique for debugging RTOS applications.</w:t>
      </w:r>
      <w:r w:rsidR="003D44C9">
        <w:rPr>
          <w:rFonts w:ascii="Arial" w:hAnsi="Arial" w:cs="Arial"/>
        </w:rPr>
        <w:t xml:space="preserve">  As I go through these videos, I will first create a bare metal implementation so you understand the basics for each peripheral function and then we’ll integrate those functions with an RTOS into the BLE-controlled robotic arm project.</w:t>
      </w:r>
    </w:p>
    <w:p w14:paraId="1F6D8F0D" w14:textId="5C4FAEF3" w:rsidR="003D44C9" w:rsidRDefault="001C012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Let’s start with </w:t>
      </w:r>
      <w:r w:rsidR="00272586">
        <w:rPr>
          <w:rFonts w:ascii="Arial" w:hAnsi="Arial" w:cs="Arial"/>
        </w:rPr>
        <w:t>the UART interface to a PC terminal client</w:t>
      </w:r>
      <w:r w:rsidR="003A406F">
        <w:rPr>
          <w:rFonts w:ascii="Arial" w:hAnsi="Arial" w:cs="Arial"/>
        </w:rPr>
        <w:t>.</w:t>
      </w:r>
      <w:r w:rsidR="00272586">
        <w:rPr>
          <w:rFonts w:ascii="Arial" w:hAnsi="Arial" w:cs="Arial"/>
        </w:rPr>
        <w:t xml:space="preserve">  The UART interface is great as a rudimentary debug interface when developing an application</w:t>
      </w:r>
      <w:r>
        <w:rPr>
          <w:rFonts w:ascii="Arial" w:hAnsi="Arial" w:cs="Arial"/>
        </w:rPr>
        <w:t>. It can also be used</w:t>
      </w:r>
      <w:r w:rsidR="00272586">
        <w:rPr>
          <w:rFonts w:ascii="Arial" w:hAnsi="Arial" w:cs="Arial"/>
        </w:rPr>
        <w:t xml:space="preserve"> as a basic communications peripheral for other system ICs.</w:t>
      </w:r>
    </w:p>
    <w:p w14:paraId="0FA78EEF" w14:textId="08897F5B" w:rsidR="00272586" w:rsidRDefault="003D44C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So, let’s start by adding a new project to our previously used workspace.  Let’s call this “</w:t>
      </w:r>
      <w:proofErr w:type="spellStart"/>
      <w:r>
        <w:rPr>
          <w:rFonts w:ascii="Arial" w:hAnsi="Arial" w:cs="Arial"/>
        </w:rPr>
        <w:t>BasicUART</w:t>
      </w:r>
      <w:proofErr w:type="spellEnd"/>
      <w:r>
        <w:rPr>
          <w:rFonts w:ascii="Arial" w:hAnsi="Arial" w:cs="Arial"/>
        </w:rPr>
        <w:t>”.</w:t>
      </w:r>
    </w:p>
    <w:p w14:paraId="1DE78A9F" w14:textId="116C2331" w:rsidR="003D44C9" w:rsidRDefault="003D44C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As with our other projects, let’s drag and drop the </w:t>
      </w:r>
      <w:r w:rsidR="001D573A">
        <w:rPr>
          <w:rFonts w:ascii="Arial" w:hAnsi="Arial" w:cs="Arial"/>
        </w:rPr>
        <w:t>UART component on to the schematic.  Double click again to edit.  Let’s call it “UART”.  All the other settings look good, so click okay.</w:t>
      </w:r>
    </w:p>
    <w:p w14:paraId="0D8DBBD9" w14:textId="5144277A" w:rsidR="001D573A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Double click on the pins file under the design wide resources and assign the RX and TX to P5[0] and P5[1]. </w:t>
      </w:r>
    </w:p>
    <w:p w14:paraId="1F98FEC4" w14:textId="334983E0" w:rsidR="008317F7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On the back of the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6 BLE Pioneer board, you can </w:t>
      </w:r>
      <w:proofErr w:type="gramStart"/>
      <w:r>
        <w:rPr>
          <w:rFonts w:ascii="Arial" w:hAnsi="Arial" w:cs="Arial"/>
        </w:rPr>
        <w:t>actually see</w:t>
      </w:r>
      <w:proofErr w:type="gramEnd"/>
      <w:r>
        <w:rPr>
          <w:rFonts w:ascii="Arial" w:hAnsi="Arial" w:cs="Arial"/>
        </w:rPr>
        <w:t xml:space="preserve"> the silkscreen notes regarding the I/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>.  This is a nice quick reference as you build out these projects.</w:t>
      </w:r>
    </w:p>
    <w:p w14:paraId="2496C6D6" w14:textId="069BA799" w:rsidR="00021A8D" w:rsidRDefault="00021A8D" w:rsidP="007B0BD5">
      <w:pPr>
        <w:pStyle w:val="NormalWeb"/>
        <w:rPr>
          <w:rFonts w:ascii="Arial" w:hAnsi="Arial" w:cs="Arial"/>
        </w:rPr>
      </w:pPr>
      <w:r w:rsidRPr="00021A8D">
        <w:rPr>
          <w:rFonts w:ascii="Arial" w:hAnsi="Arial" w:cs="Arial"/>
          <w:highlight w:val="yellow"/>
        </w:rPr>
        <w:t>[CUT FROM PREVIOUSLY EDITED VIDEO AND RESHOOT – ~2:04]</w:t>
      </w:r>
    </w:p>
    <w:p w14:paraId="348067BD" w14:textId="7B054264" w:rsidR="002330B8" w:rsidRPr="0065673C" w:rsidRDefault="00021A8D" w:rsidP="007B0BD5">
      <w:pPr>
        <w:pStyle w:val="NormalWeb"/>
        <w:rPr>
          <w:rFonts w:ascii="Arial" w:hAnsi="Arial" w:cs="Arial"/>
        </w:rPr>
      </w:pPr>
      <w:r w:rsidRPr="0065673C">
        <w:rPr>
          <w:rFonts w:ascii="Arial" w:hAnsi="Arial" w:cs="Arial"/>
        </w:rPr>
        <w:t xml:space="preserve">So, everybody likes to </w:t>
      </w:r>
      <w:proofErr w:type="spellStart"/>
      <w:r w:rsidRPr="0065673C">
        <w:rPr>
          <w:rFonts w:ascii="Arial" w:hAnsi="Arial" w:cs="Arial"/>
        </w:rPr>
        <w:t>printf</w:t>
      </w:r>
      <w:proofErr w:type="spellEnd"/>
      <w:r w:rsidRPr="0065673C">
        <w:rPr>
          <w:rFonts w:ascii="Arial" w:hAnsi="Arial" w:cs="Arial"/>
        </w:rPr>
        <w:t xml:space="preserve">.  How do I make that work?  To do that I need to retarget </w:t>
      </w:r>
      <w:proofErr w:type="spellStart"/>
      <w:r w:rsidRPr="0065673C">
        <w:rPr>
          <w:rFonts w:ascii="Arial" w:hAnsi="Arial" w:cs="Arial"/>
        </w:rPr>
        <w:t>stdout</w:t>
      </w:r>
      <w:proofErr w:type="spellEnd"/>
      <w:r w:rsidRPr="0065673C">
        <w:rPr>
          <w:rFonts w:ascii="Arial" w:hAnsi="Arial" w:cs="Arial"/>
        </w:rPr>
        <w:t xml:space="preserve"> to the UART. We’ve built a library that will allow you to retarget which we call Retarget I/O. To include this library into your project, open build settings, click on PDL, scroll to down and click the check box next to Retarget I/O. </w:t>
      </w:r>
    </w:p>
    <w:p w14:paraId="55AD8BBE" w14:textId="65EC01AC" w:rsidR="002330B8" w:rsidRDefault="00021A8D" w:rsidP="007B0BD5">
      <w:pPr>
        <w:pStyle w:val="NormalWeb"/>
        <w:rPr>
          <w:rFonts w:ascii="Arial" w:hAnsi="Arial" w:cs="Arial"/>
          <w:lang w:eastAsia="ja-JP"/>
        </w:rPr>
      </w:pPr>
      <w:r w:rsidRPr="0065673C">
        <w:rPr>
          <w:rFonts w:ascii="Arial" w:hAnsi="Arial" w:cs="Arial"/>
        </w:rPr>
        <w:t>Now l</w:t>
      </w:r>
      <w:r w:rsidR="001D573A" w:rsidRPr="0065673C">
        <w:rPr>
          <w:rFonts w:ascii="Arial" w:hAnsi="Arial" w:cs="Arial"/>
        </w:rPr>
        <w:t>et’s generate the application.</w:t>
      </w:r>
      <w:r w:rsidR="002330B8" w:rsidRPr="0065673C">
        <w:rPr>
          <w:rFonts w:ascii="Arial" w:hAnsi="Arial" w:cs="Arial" w:hint="eastAsia"/>
          <w:lang w:eastAsia="ja-JP"/>
        </w:rPr>
        <w:t xml:space="preserve"> </w:t>
      </w:r>
      <w:r w:rsidR="002330B8" w:rsidRPr="0065673C">
        <w:rPr>
          <w:rFonts w:ascii="Arial" w:hAnsi="Arial" w:cs="Arial"/>
          <w:lang w:eastAsia="ja-JP"/>
        </w:rPr>
        <w:t>O</w:t>
      </w:r>
      <w:r w:rsidR="002330B8" w:rsidRPr="0065673C">
        <w:rPr>
          <w:rFonts w:ascii="Arial" w:hAnsi="Arial" w:cs="Arial" w:hint="eastAsia"/>
          <w:lang w:eastAsia="ja-JP"/>
        </w:rPr>
        <w:t xml:space="preserve">nce </w:t>
      </w:r>
      <w:r w:rsidRPr="0065673C">
        <w:rPr>
          <w:rFonts w:ascii="Arial" w:hAnsi="Arial" w:cs="Arial"/>
          <w:lang w:eastAsia="ja-JP"/>
        </w:rPr>
        <w:t xml:space="preserve">that’s </w:t>
      </w:r>
      <w:r w:rsidR="002330B8" w:rsidRPr="0065673C">
        <w:rPr>
          <w:rFonts w:ascii="Arial" w:hAnsi="Arial" w:cs="Arial"/>
          <w:lang w:eastAsia="ja-JP"/>
        </w:rPr>
        <w:t>done, you’ll see a file called “</w:t>
      </w:r>
      <w:proofErr w:type="spellStart"/>
      <w:r w:rsidR="002330B8" w:rsidRPr="0065673C">
        <w:rPr>
          <w:rFonts w:ascii="Arial" w:hAnsi="Arial" w:cs="Arial"/>
          <w:lang w:eastAsia="ja-JP"/>
        </w:rPr>
        <w:t>StandardIO</w:t>
      </w:r>
      <w:r w:rsidR="00CD6D52">
        <w:rPr>
          <w:rFonts w:ascii="Arial" w:hAnsi="Arial" w:cs="Arial"/>
          <w:lang w:eastAsia="ja-JP"/>
        </w:rPr>
        <w:t>_</w:t>
      </w:r>
      <w:r w:rsidR="002330B8" w:rsidRPr="0065673C">
        <w:rPr>
          <w:rFonts w:ascii="Arial" w:hAnsi="Arial" w:cs="Arial"/>
          <w:lang w:eastAsia="ja-JP"/>
        </w:rPr>
        <w:t>user.h</w:t>
      </w:r>
      <w:proofErr w:type="spellEnd"/>
      <w:r w:rsidR="002330B8" w:rsidRPr="0065673C">
        <w:rPr>
          <w:rFonts w:ascii="Arial" w:hAnsi="Arial" w:cs="Arial"/>
          <w:lang w:eastAsia="ja-JP"/>
        </w:rPr>
        <w:t xml:space="preserve">” </w:t>
      </w:r>
      <w:r w:rsidRPr="0065673C">
        <w:rPr>
          <w:rFonts w:ascii="Arial" w:hAnsi="Arial" w:cs="Arial"/>
          <w:lang w:eastAsia="ja-JP"/>
        </w:rPr>
        <w:t xml:space="preserve">that’s </w:t>
      </w:r>
      <w:r w:rsidR="002330B8" w:rsidRPr="0065673C">
        <w:rPr>
          <w:rFonts w:ascii="Arial" w:hAnsi="Arial" w:cs="Arial"/>
          <w:lang w:eastAsia="ja-JP"/>
        </w:rPr>
        <w:t>been generated.</w:t>
      </w:r>
      <w:r w:rsidRPr="0065673C">
        <w:rPr>
          <w:rFonts w:ascii="Arial" w:hAnsi="Arial" w:cs="Arial"/>
          <w:lang w:eastAsia="ja-JP"/>
        </w:rPr>
        <w:t xml:space="preserve"> This </w:t>
      </w:r>
      <w:r w:rsidR="00CD6D52">
        <w:rPr>
          <w:rFonts w:ascii="Arial" w:hAnsi="Arial" w:cs="Arial"/>
          <w:lang w:eastAsia="ja-JP"/>
        </w:rPr>
        <w:t xml:space="preserve">is where you configure which UART you want </w:t>
      </w:r>
      <w:proofErr w:type="spellStart"/>
      <w:r w:rsidR="00CD6D52">
        <w:rPr>
          <w:rFonts w:ascii="Arial" w:hAnsi="Arial" w:cs="Arial"/>
          <w:lang w:eastAsia="ja-JP"/>
        </w:rPr>
        <w:t>stdout</w:t>
      </w:r>
      <w:proofErr w:type="spellEnd"/>
      <w:r w:rsidR="00CD6D52">
        <w:rPr>
          <w:rFonts w:ascii="Arial" w:hAnsi="Arial" w:cs="Arial"/>
          <w:lang w:eastAsia="ja-JP"/>
        </w:rPr>
        <w:t xml:space="preserve"> and </w:t>
      </w:r>
      <w:proofErr w:type="spellStart"/>
      <w:r w:rsidR="00CD6D52">
        <w:rPr>
          <w:rFonts w:ascii="Arial" w:hAnsi="Arial" w:cs="Arial"/>
          <w:lang w:eastAsia="ja-JP"/>
        </w:rPr>
        <w:t>stdin</w:t>
      </w:r>
      <w:proofErr w:type="spellEnd"/>
      <w:r w:rsidR="00CD6D52">
        <w:rPr>
          <w:rFonts w:ascii="Arial" w:hAnsi="Arial" w:cs="Arial"/>
          <w:lang w:eastAsia="ja-JP"/>
        </w:rPr>
        <w:t xml:space="preserve"> to point to</w:t>
      </w:r>
      <w:r>
        <w:rPr>
          <w:rFonts w:ascii="Arial" w:hAnsi="Arial" w:cs="Arial"/>
          <w:lang w:eastAsia="ja-JP"/>
        </w:rPr>
        <w:t xml:space="preserve">.  Scroll down </w:t>
      </w:r>
      <w:r w:rsidR="00E454A9">
        <w:rPr>
          <w:rFonts w:ascii="Arial" w:hAnsi="Arial" w:cs="Arial"/>
          <w:lang w:eastAsia="ja-JP"/>
        </w:rPr>
        <w:t xml:space="preserve">to the first few lines of code.  We need to insert a #include </w:t>
      </w:r>
      <w:proofErr w:type="spellStart"/>
      <w:r w:rsidR="00E454A9">
        <w:rPr>
          <w:rFonts w:ascii="Arial" w:hAnsi="Arial" w:cs="Arial"/>
          <w:lang w:eastAsia="ja-JP"/>
        </w:rPr>
        <w:t>project.h</w:t>
      </w:r>
      <w:proofErr w:type="spellEnd"/>
      <w:r w:rsidR="00E454A9">
        <w:rPr>
          <w:rFonts w:ascii="Arial" w:hAnsi="Arial" w:cs="Arial"/>
          <w:lang w:eastAsia="ja-JP"/>
        </w:rPr>
        <w:t xml:space="preserve"> so we can then reference the appropriate UART below</w:t>
      </w:r>
      <w:r>
        <w:rPr>
          <w:rFonts w:ascii="Arial" w:hAnsi="Arial" w:cs="Arial"/>
          <w:lang w:eastAsia="ja-JP"/>
        </w:rPr>
        <w:t>.</w:t>
      </w:r>
      <w:r w:rsidR="00E454A9">
        <w:rPr>
          <w:rFonts w:ascii="Arial" w:hAnsi="Arial" w:cs="Arial"/>
          <w:lang w:eastAsia="ja-JP"/>
        </w:rPr>
        <w:t xml:space="preserve"> Next, go to the #define IO_STDOUT_UART and put in the name of the UART component, in this case, UART_HW.  Then do the same for the IO_STDIN_UART #define.  And now </w:t>
      </w:r>
      <w:proofErr w:type="gramStart"/>
      <w:r w:rsidR="00E454A9">
        <w:rPr>
          <w:rFonts w:ascii="Arial" w:hAnsi="Arial" w:cs="Arial"/>
          <w:lang w:eastAsia="ja-JP"/>
        </w:rPr>
        <w:t>our</w:t>
      </w:r>
      <w:proofErr w:type="gramEnd"/>
      <w:r w:rsidR="00E454A9">
        <w:rPr>
          <w:rFonts w:ascii="Arial" w:hAnsi="Arial" w:cs="Arial"/>
          <w:lang w:eastAsia="ja-JP"/>
        </w:rPr>
        <w:t xml:space="preserve"> retarget I/O library is setup.</w:t>
      </w:r>
    </w:p>
    <w:p w14:paraId="65369045" w14:textId="77777777" w:rsidR="00E454A9" w:rsidRDefault="001D573A" w:rsidP="00021A8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We’re going to control </w:t>
      </w:r>
      <w:r w:rsidR="00021A8D">
        <w:rPr>
          <w:rFonts w:ascii="Arial" w:hAnsi="Arial" w:cs="Arial"/>
        </w:rPr>
        <w:t xml:space="preserve">the UART </w:t>
      </w:r>
      <w:r>
        <w:rPr>
          <w:rFonts w:ascii="Arial" w:hAnsi="Arial" w:cs="Arial"/>
        </w:rPr>
        <w:t xml:space="preserve">with the Cortex-M4, so let’s open the M4 main application file. Start the UART using the API call.  </w:t>
      </w:r>
      <w:r w:rsidR="00E454A9">
        <w:rPr>
          <w:rFonts w:ascii="Arial" w:hAnsi="Arial" w:cs="Arial"/>
        </w:rPr>
        <w:t xml:space="preserve">Standard IN is typically buffered, which means characters go into a buffer but you don’t know they’re there until you read.  </w:t>
      </w:r>
      <w:r w:rsidR="00E454A9">
        <w:rPr>
          <w:rFonts w:ascii="Arial" w:hAnsi="Arial" w:cs="Arial"/>
        </w:rPr>
        <w:lastRenderedPageBreak/>
        <w:t xml:space="preserve">I want to turn that off for this program so we can handle each character as it comes in.  To do this, we’ll write a line of text, </w:t>
      </w:r>
      <w:proofErr w:type="spellStart"/>
      <w:proofErr w:type="gramStart"/>
      <w:r w:rsidR="00E454A9">
        <w:rPr>
          <w:rFonts w:ascii="Arial" w:hAnsi="Arial" w:cs="Arial"/>
        </w:rPr>
        <w:t>setvbuf</w:t>
      </w:r>
      <w:proofErr w:type="spellEnd"/>
      <w:r w:rsidR="00E454A9">
        <w:rPr>
          <w:rFonts w:ascii="Arial" w:hAnsi="Arial" w:cs="Arial"/>
        </w:rPr>
        <w:t xml:space="preserve">( </w:t>
      </w:r>
      <w:proofErr w:type="spellStart"/>
      <w:r w:rsidR="00E454A9">
        <w:rPr>
          <w:rFonts w:ascii="Arial" w:hAnsi="Arial" w:cs="Arial"/>
        </w:rPr>
        <w:t>stdin</w:t>
      </w:r>
      <w:proofErr w:type="spellEnd"/>
      <w:proofErr w:type="gramEnd"/>
      <w:r w:rsidR="00E454A9">
        <w:rPr>
          <w:rFonts w:ascii="Arial" w:hAnsi="Arial" w:cs="Arial"/>
        </w:rPr>
        <w:t xml:space="preserve">, NULL, _IONBF, 0). </w:t>
      </w:r>
    </w:p>
    <w:p w14:paraId="45BA232F" w14:textId="58BC7C8F" w:rsidR="00262C75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For this basic </w:t>
      </w:r>
      <w:proofErr w:type="gramStart"/>
      <w:r>
        <w:rPr>
          <w:rFonts w:ascii="Arial" w:hAnsi="Arial" w:cs="Arial"/>
        </w:rPr>
        <w:t>project</w:t>
      </w:r>
      <w:proofErr w:type="gramEnd"/>
      <w:r>
        <w:rPr>
          <w:rFonts w:ascii="Arial" w:hAnsi="Arial" w:cs="Arial"/>
        </w:rPr>
        <w:t xml:space="preserve"> I just want to echo the characters the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6 receives back to the terminal client.  So, let’s create a character variable called c.  </w:t>
      </w:r>
      <w:r w:rsidR="00E454A9">
        <w:rPr>
          <w:rFonts w:ascii="Arial" w:hAnsi="Arial" w:cs="Arial"/>
        </w:rPr>
        <w:t xml:space="preserve">Let’s show that </w:t>
      </w:r>
      <w:proofErr w:type="spellStart"/>
      <w:r w:rsidR="00E454A9">
        <w:rPr>
          <w:rFonts w:ascii="Arial" w:hAnsi="Arial" w:cs="Arial"/>
        </w:rPr>
        <w:t>printf</w:t>
      </w:r>
      <w:proofErr w:type="spellEnd"/>
      <w:r w:rsidR="00E454A9">
        <w:rPr>
          <w:rFonts w:ascii="Arial" w:hAnsi="Arial" w:cs="Arial"/>
        </w:rPr>
        <w:t xml:space="preserve"> works by printing out “Started UART example”.  Now, in our main loop, let’s get a character, see if anything was returned, then print that character. </w:t>
      </w:r>
    </w:p>
    <w:p w14:paraId="387E49B4" w14:textId="3CE7CCA1" w:rsidR="002E732B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that’s it, now time to build, program and test it.</w:t>
      </w:r>
    </w:p>
    <w:p w14:paraId="09989063" w14:textId="6459B7EA" w:rsidR="00262C75" w:rsidRDefault="00262C75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I’m going to do is open Windows’ device manager to see which COM port the </w:t>
      </w:r>
      <w:proofErr w:type="spellStart"/>
      <w:r>
        <w:rPr>
          <w:rFonts w:ascii="Arial" w:hAnsi="Arial" w:cs="Arial"/>
        </w:rPr>
        <w:t>KitProg</w:t>
      </w:r>
      <w:proofErr w:type="spellEnd"/>
      <w:r>
        <w:rPr>
          <w:rFonts w:ascii="Arial" w:hAnsi="Arial" w:cs="Arial"/>
        </w:rPr>
        <w:t xml:space="preserve"> is attached to. You can see which COM port it’s attached to under Ports and labeled KitProg2 USB-UART.</w:t>
      </w:r>
    </w:p>
    <w:p w14:paraId="71A865E3" w14:textId="2053C811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proofErr w:type="gramStart"/>
      <w:r>
        <w:rPr>
          <w:rFonts w:ascii="Arial" w:hAnsi="Arial" w:cs="Arial"/>
        </w:rPr>
        <w:t>open up</w:t>
      </w:r>
      <w:proofErr w:type="gramEnd"/>
      <w:r>
        <w:rPr>
          <w:rFonts w:ascii="Arial" w:hAnsi="Arial" w:cs="Arial"/>
        </w:rPr>
        <w:t xml:space="preserve"> your favorite terminal client and attach it to the correct COM port at 115200 baud 8-n-1.  I know the baud rate and 8-n-1 setting because they are in the component configuration dialog we saw earlier.</w:t>
      </w:r>
    </w:p>
    <w:p w14:paraId="36E23D3B" w14:textId="470C7A90" w:rsidR="00262C75" w:rsidRDefault="00262C75" w:rsidP="007B0BD5">
      <w:pPr>
        <w:pStyle w:val="NormalWeb"/>
        <w:rPr>
          <w:ins w:id="0" w:author="Alan Hawse" w:date="2018-03-23T11:27:00Z"/>
          <w:rFonts w:ascii="Arial" w:hAnsi="Arial" w:cs="Arial"/>
        </w:rPr>
      </w:pPr>
      <w:r>
        <w:rPr>
          <w:rFonts w:ascii="Arial" w:hAnsi="Arial" w:cs="Arial"/>
        </w:rPr>
        <w:t xml:space="preserve">Now in the terminal client whatever I type is now echoed back to me on the screen…in this case,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6 is awesome!</w:t>
      </w:r>
      <w:r w:rsidR="00021A8D">
        <w:rPr>
          <w:rFonts w:ascii="Arial" w:hAnsi="Arial" w:cs="Arial"/>
        </w:rPr>
        <w:t xml:space="preserve">  Which I completely agree with!</w:t>
      </w:r>
    </w:p>
    <w:p w14:paraId="2660B428" w14:textId="5DE23E8B" w:rsidR="00E82271" w:rsidRDefault="00E82271" w:rsidP="007B0BD5">
      <w:pPr>
        <w:pStyle w:val="NormalWeb"/>
        <w:rPr>
          <w:rFonts w:ascii="Arial" w:hAnsi="Arial" w:cs="Arial"/>
        </w:rPr>
      </w:pPr>
      <w:proofErr w:type="spellStart"/>
      <w:proofErr w:type="gramStart"/>
      <w:ins w:id="1" w:author="Alan Hawse" w:date="2018-03-23T11:27:00Z">
        <w:r>
          <w:rPr>
            <w:rFonts w:ascii="Arial" w:hAnsi="Arial" w:cs="Arial"/>
          </w:rPr>
          <w:t>Lets</w:t>
        </w:r>
        <w:proofErr w:type="spellEnd"/>
        <w:proofErr w:type="gramEnd"/>
        <w:r>
          <w:rPr>
            <w:rFonts w:ascii="Arial" w:hAnsi="Arial" w:cs="Arial"/>
          </w:rPr>
          <w:t xml:space="preserve"> start building the main controller project for the robot arm.</w:t>
        </w:r>
      </w:ins>
    </w:p>
    <w:p w14:paraId="7BF352D6" w14:textId="26C75132" w:rsidR="00E82271" w:rsidRDefault="00262C75" w:rsidP="007B0BD5">
      <w:pPr>
        <w:pStyle w:val="NormalWeb"/>
        <w:rPr>
          <w:ins w:id="2" w:author="Alan Hawse" w:date="2018-03-23T11:22:00Z"/>
          <w:rFonts w:ascii="Arial" w:hAnsi="Arial" w:cs="Arial"/>
        </w:rPr>
      </w:pPr>
      <w:moveFromRangeStart w:id="3" w:author="Alan Hawse" w:date="2018-03-23T11:25:00Z" w:name="move509567632"/>
      <w:moveFrom w:id="4" w:author="Alan Hawse" w:date="2018-03-23T11:25:00Z">
        <w:r w:rsidDel="00E82271">
          <w:rPr>
            <w:rFonts w:ascii="Arial" w:hAnsi="Arial" w:cs="Arial"/>
          </w:rPr>
          <w:t xml:space="preserve">Ok, so now I’m going to create the main project of our BLE-controlled arm application.  File-&gt;new project just like before and let’s name this “MainController”.  </w:t>
        </w:r>
      </w:moveFrom>
      <w:moveFromRangeEnd w:id="3"/>
      <w:ins w:id="5" w:author="Alan Hawse" w:date="2018-03-23T11:22:00Z">
        <w:r w:rsidR="00E82271">
          <w:rPr>
            <w:rFonts w:ascii="Arial" w:hAnsi="Arial" w:cs="Arial"/>
          </w:rPr>
          <w:t xml:space="preserve">When you look in the </w:t>
        </w:r>
      </w:ins>
      <w:proofErr w:type="spellStart"/>
      <w:ins w:id="6" w:author="Alan Hawse" w:date="2018-03-23T15:36:00Z">
        <w:r w:rsidR="00CA7D11">
          <w:rPr>
            <w:rFonts w:ascii="Arial" w:hAnsi="Arial" w:cs="Arial"/>
          </w:rPr>
          <w:t>PSoC</w:t>
        </w:r>
        <w:proofErr w:type="spellEnd"/>
        <w:r w:rsidR="00CA7D11">
          <w:rPr>
            <w:rFonts w:ascii="Arial" w:hAnsi="Arial" w:cs="Arial"/>
          </w:rPr>
          <w:t xml:space="preserve"> Creator </w:t>
        </w:r>
      </w:ins>
      <w:ins w:id="7" w:author="Alan Hawse" w:date="2018-03-23T11:22:00Z">
        <w:r w:rsidR="00E82271">
          <w:rPr>
            <w:rFonts w:ascii="Arial" w:hAnsi="Arial" w:cs="Arial"/>
          </w:rPr>
          <w:t xml:space="preserve">workspace </w:t>
        </w:r>
      </w:ins>
      <w:ins w:id="8" w:author="Alan Hawse" w:date="2018-03-23T11:27:00Z">
        <w:r w:rsidR="00E82271">
          <w:rPr>
            <w:rFonts w:ascii="Arial" w:hAnsi="Arial" w:cs="Arial"/>
          </w:rPr>
          <w:t>with</w:t>
        </w:r>
      </w:ins>
      <w:ins w:id="9" w:author="Alan Hawse" w:date="2018-03-23T11:22:00Z">
        <w:r w:rsidR="00E82271">
          <w:rPr>
            <w:rFonts w:ascii="Arial" w:hAnsi="Arial" w:cs="Arial"/>
          </w:rPr>
          <w:t xml:space="preserve"> </w:t>
        </w:r>
        <w:proofErr w:type="gramStart"/>
        <w:r w:rsidR="00E82271">
          <w:rPr>
            <w:rFonts w:ascii="Arial" w:hAnsi="Arial" w:cs="Arial"/>
          </w:rPr>
          <w:t>all of</w:t>
        </w:r>
        <w:proofErr w:type="gramEnd"/>
        <w:r w:rsidR="00E82271">
          <w:rPr>
            <w:rFonts w:ascii="Arial" w:hAnsi="Arial" w:cs="Arial"/>
          </w:rPr>
          <w:t xml:space="preserve"> the projects.  The final version of the main </w:t>
        </w:r>
      </w:ins>
      <w:ins w:id="10" w:author="Alan Hawse" w:date="2018-03-23T11:25:00Z">
        <w:r w:rsidR="00E82271">
          <w:rPr>
            <w:rFonts w:ascii="Arial" w:hAnsi="Arial" w:cs="Arial"/>
          </w:rPr>
          <w:t xml:space="preserve">robot </w:t>
        </w:r>
      </w:ins>
      <w:ins w:id="11" w:author="Alan Hawse" w:date="2018-03-23T11:22:00Z">
        <w:r w:rsidR="00E82271">
          <w:rPr>
            <w:rFonts w:ascii="Arial" w:hAnsi="Arial" w:cs="Arial"/>
          </w:rPr>
          <w:t xml:space="preserve">controller is called </w:t>
        </w:r>
      </w:ins>
      <w:ins w:id="12" w:author="Alan Hawse" w:date="2018-03-23T11:23:00Z">
        <w:r w:rsidR="00E82271">
          <w:rPr>
            <w:rFonts w:ascii="Arial" w:hAnsi="Arial" w:cs="Arial"/>
          </w:rPr>
          <w:t>“</w:t>
        </w:r>
        <w:proofErr w:type="spellStart"/>
        <w:r w:rsidR="00E82271">
          <w:rPr>
            <w:rFonts w:ascii="Arial" w:hAnsi="Arial" w:cs="Arial"/>
          </w:rPr>
          <w:t>MainController</w:t>
        </w:r>
        <w:proofErr w:type="spellEnd"/>
        <w:r w:rsidR="00E82271">
          <w:rPr>
            <w:rFonts w:ascii="Arial" w:hAnsi="Arial" w:cs="Arial"/>
          </w:rPr>
          <w:t xml:space="preserve">”.  But I </w:t>
        </w:r>
      </w:ins>
      <w:ins w:id="13" w:author="Alan Hawse" w:date="2018-03-23T11:33:00Z">
        <w:r w:rsidR="000E31B7">
          <w:rPr>
            <w:rFonts w:ascii="Arial" w:hAnsi="Arial" w:cs="Arial"/>
          </w:rPr>
          <w:t xml:space="preserve">will also </w:t>
        </w:r>
      </w:ins>
      <w:ins w:id="14" w:author="Alan Hawse" w:date="2018-03-23T11:23:00Z">
        <w:r w:rsidR="00E82271">
          <w:rPr>
            <w:rFonts w:ascii="Arial" w:hAnsi="Arial" w:cs="Arial"/>
          </w:rPr>
          <w:t>give you a project for each of the steps</w:t>
        </w:r>
      </w:ins>
      <w:ins w:id="15" w:author="Alan Hawse" w:date="2018-03-23T11:25:00Z">
        <w:r w:rsidR="00E82271">
          <w:rPr>
            <w:rFonts w:ascii="Arial" w:hAnsi="Arial" w:cs="Arial"/>
          </w:rPr>
          <w:t xml:space="preserve"> as I build through these lessons, </w:t>
        </w:r>
      </w:ins>
      <w:ins w:id="16" w:author="Alan Hawse" w:date="2018-03-23T11:34:00Z">
        <w:r w:rsidR="000E31B7">
          <w:rPr>
            <w:rFonts w:ascii="Arial" w:hAnsi="Arial" w:cs="Arial"/>
          </w:rPr>
          <w:t>those projects</w:t>
        </w:r>
      </w:ins>
      <w:ins w:id="17" w:author="Alan Hawse" w:date="2018-03-23T11:23:00Z">
        <w:r w:rsidR="00E82271">
          <w:rPr>
            <w:rFonts w:ascii="Arial" w:hAnsi="Arial" w:cs="Arial"/>
          </w:rPr>
          <w:t xml:space="preserve"> will be called MC-2-1-something</w:t>
        </w:r>
      </w:ins>
      <w:ins w:id="18" w:author="Alan Hawse" w:date="2018-03-23T11:25:00Z">
        <w:r w:rsidR="00E82271">
          <w:rPr>
            <w:rFonts w:ascii="Arial" w:hAnsi="Arial" w:cs="Arial"/>
          </w:rPr>
          <w:t xml:space="preserve"> or the other</w:t>
        </w:r>
      </w:ins>
      <w:ins w:id="19" w:author="Alan Hawse" w:date="2018-03-23T11:23:00Z">
        <w:r w:rsidR="00E82271">
          <w:rPr>
            <w:rFonts w:ascii="Arial" w:hAnsi="Arial" w:cs="Arial"/>
          </w:rPr>
          <w:t>.  For instance</w:t>
        </w:r>
      </w:ins>
      <w:ins w:id="20" w:author="Alan Hawse" w:date="2018-03-23T11:26:00Z">
        <w:r w:rsidR="00E82271">
          <w:rPr>
            <w:rFonts w:ascii="Arial" w:hAnsi="Arial" w:cs="Arial"/>
          </w:rPr>
          <w:t>,</w:t>
        </w:r>
      </w:ins>
      <w:ins w:id="21" w:author="Alan Hawse" w:date="2018-03-23T11:23:00Z">
        <w:r w:rsidR="00E82271">
          <w:rPr>
            <w:rFonts w:ascii="Arial" w:hAnsi="Arial" w:cs="Arial"/>
          </w:rPr>
          <w:t xml:space="preserve"> in this case you will find MC-2-1-uart</w:t>
        </w:r>
      </w:ins>
      <w:ins w:id="22" w:author="Alan Hawse" w:date="2018-03-23T11:26:00Z">
        <w:r w:rsidR="00E82271">
          <w:rPr>
            <w:rFonts w:ascii="Arial" w:hAnsi="Arial" w:cs="Arial"/>
          </w:rPr>
          <w:t xml:space="preserve"> because this is the </w:t>
        </w:r>
        <w:proofErr w:type="spellStart"/>
        <w:r w:rsidR="00E82271">
          <w:rPr>
            <w:rFonts w:ascii="Arial" w:hAnsi="Arial" w:cs="Arial"/>
          </w:rPr>
          <w:t>uart</w:t>
        </w:r>
        <w:proofErr w:type="spellEnd"/>
        <w:r w:rsidR="00E82271">
          <w:rPr>
            <w:rFonts w:ascii="Arial" w:hAnsi="Arial" w:cs="Arial"/>
          </w:rPr>
          <w:t xml:space="preserve"> part of the project.</w:t>
        </w:r>
      </w:ins>
    </w:p>
    <w:p w14:paraId="7C285963" w14:textId="0D59CEFB" w:rsidR="00E82271" w:rsidRDefault="00E82271" w:rsidP="00E82271">
      <w:pPr>
        <w:pStyle w:val="NormalWeb"/>
        <w:rPr>
          <w:rFonts w:ascii="Arial" w:hAnsi="Arial" w:cs="Arial"/>
        </w:rPr>
      </w:pPr>
      <w:moveToRangeStart w:id="23" w:author="Alan Hawse" w:date="2018-03-23T11:25:00Z" w:name="move509567632"/>
      <w:moveTo w:id="24" w:author="Alan Hawse" w:date="2018-03-23T11:25:00Z">
        <w:r>
          <w:rPr>
            <w:rFonts w:ascii="Arial" w:hAnsi="Arial" w:cs="Arial"/>
          </w:rPr>
          <w:t xml:space="preserve">Ok, so now I’m going to create the main project of our BLE-controlled arm application.  </w:t>
        </w:r>
      </w:moveTo>
      <w:ins w:id="25" w:author="Alan Hawse" w:date="2018-03-23T11:28:00Z">
        <w:r w:rsidR="00D66E95">
          <w:rPr>
            <w:rFonts w:ascii="Arial" w:hAnsi="Arial" w:cs="Arial"/>
          </w:rPr>
          <w:t xml:space="preserve">by doing </w:t>
        </w:r>
      </w:ins>
      <w:moveTo w:id="26" w:author="Alan Hawse" w:date="2018-03-23T11:25:00Z">
        <w:r>
          <w:rPr>
            <w:rFonts w:ascii="Arial" w:hAnsi="Arial" w:cs="Arial"/>
          </w:rPr>
          <w:t>File-&gt;new project just like before and let’s name this “</w:t>
        </w:r>
        <w:proofErr w:type="spellStart"/>
        <w:r>
          <w:rPr>
            <w:rFonts w:ascii="Arial" w:hAnsi="Arial" w:cs="Arial"/>
          </w:rPr>
          <w:t>MainController</w:t>
        </w:r>
      </w:moveTo>
      <w:proofErr w:type="spellEnd"/>
      <w:ins w:id="27" w:author="Alan Hawse" w:date="2018-03-23T11:26:00Z">
        <w:r>
          <w:rPr>
            <w:rFonts w:ascii="Arial" w:hAnsi="Arial" w:cs="Arial"/>
          </w:rPr>
          <w:t>”</w:t>
        </w:r>
      </w:ins>
      <w:moveTo w:id="28" w:author="Alan Hawse" w:date="2018-03-23T11:25:00Z">
        <w:del w:id="29" w:author="Alan Hawse" w:date="2018-03-23T11:26:00Z">
          <w:r w:rsidDel="00E82271">
            <w:rPr>
              <w:rFonts w:ascii="Arial" w:hAnsi="Arial" w:cs="Arial"/>
            </w:rPr>
            <w:delText xml:space="preserve">”.  </w:delText>
          </w:r>
        </w:del>
      </w:moveTo>
    </w:p>
    <w:moveToRangeEnd w:id="23"/>
    <w:p w14:paraId="6D3C3BE9" w14:textId="18343892" w:rsidR="00C23967" w:rsidRDefault="00C23967" w:rsidP="00C23967">
      <w:pPr>
        <w:pStyle w:val="NormalWeb"/>
        <w:rPr>
          <w:rFonts w:ascii="Arial" w:hAnsi="Arial" w:cs="Arial"/>
        </w:rPr>
      </w:pPr>
      <w:ins w:id="30" w:author="Alan Hawse" w:date="2018-03-23T11:53:00Z">
        <w:r>
          <w:rPr>
            <w:rFonts w:ascii="Arial" w:hAnsi="Arial" w:cs="Arial"/>
          </w:rPr>
          <w:t xml:space="preserve">In the </w:t>
        </w:r>
        <w:proofErr w:type="gramStart"/>
        <w:r>
          <w:rPr>
            <w:rFonts w:ascii="Arial" w:hAnsi="Arial" w:cs="Arial"/>
          </w:rPr>
          <w:t>schematic</w:t>
        </w:r>
        <w:proofErr w:type="gramEnd"/>
        <w:r>
          <w:rPr>
            <w:rFonts w:ascii="Arial" w:hAnsi="Arial" w:cs="Arial"/>
          </w:rPr>
          <w:t xml:space="preserve"> </w:t>
        </w:r>
      </w:ins>
      <w:moveToRangeStart w:id="31" w:author="Alan Hawse" w:date="2018-03-23T11:52:00Z" w:name="move509569306"/>
      <w:moveTo w:id="32" w:author="Alan Hawse" w:date="2018-03-23T11:52:00Z">
        <w:r>
          <w:rPr>
            <w:rFonts w:ascii="Arial" w:hAnsi="Arial" w:cs="Arial"/>
          </w:rPr>
          <w:t xml:space="preserve">I will </w:t>
        </w:r>
      </w:moveTo>
      <w:ins w:id="33" w:author="Alan Hawse" w:date="2018-03-23T11:53:00Z">
        <w:r>
          <w:rPr>
            <w:rFonts w:ascii="Arial" w:hAnsi="Arial" w:cs="Arial"/>
          </w:rPr>
          <w:t xml:space="preserve">start by </w:t>
        </w:r>
      </w:ins>
      <w:moveTo w:id="34" w:author="Alan Hawse" w:date="2018-03-23T11:52:00Z">
        <w:r>
          <w:rPr>
            <w:rFonts w:ascii="Arial" w:hAnsi="Arial" w:cs="Arial"/>
          </w:rPr>
          <w:t>drag</w:t>
        </w:r>
      </w:moveTo>
      <w:ins w:id="35" w:author="Alan Hawse" w:date="2018-03-23T11:53:00Z">
        <w:r>
          <w:rPr>
            <w:rFonts w:ascii="Arial" w:hAnsi="Arial" w:cs="Arial"/>
          </w:rPr>
          <w:t>ging</w:t>
        </w:r>
      </w:ins>
      <w:moveTo w:id="36" w:author="Alan Hawse" w:date="2018-03-23T11:52:00Z">
        <w:r>
          <w:rPr>
            <w:rFonts w:ascii="Arial" w:hAnsi="Arial" w:cs="Arial"/>
          </w:rPr>
          <w:t xml:space="preserve"> and drop</w:t>
        </w:r>
      </w:moveTo>
      <w:ins w:id="37" w:author="Alan Hawse" w:date="2018-03-23T11:53:00Z">
        <w:r>
          <w:rPr>
            <w:rFonts w:ascii="Arial" w:hAnsi="Arial" w:cs="Arial"/>
          </w:rPr>
          <w:t>ping</w:t>
        </w:r>
      </w:ins>
      <w:moveTo w:id="38" w:author="Alan Hawse" w:date="2018-03-23T11:52:00Z">
        <w:r>
          <w:rPr>
            <w:rFonts w:ascii="Arial" w:hAnsi="Arial" w:cs="Arial"/>
          </w:rPr>
          <w:t xml:space="preserve"> a UART component from component library just like before; rename it UART.  And, setup the pins in the design wide resources folder.  P5[0] and P5[1] just like last time.</w:t>
        </w:r>
      </w:moveTo>
    </w:p>
    <w:moveToRangeEnd w:id="31"/>
    <w:p w14:paraId="7F9BF549" w14:textId="03141E4D" w:rsidR="00C23967" w:rsidRDefault="00C23967" w:rsidP="00C23967">
      <w:pPr>
        <w:pStyle w:val="NormalWeb"/>
        <w:rPr>
          <w:ins w:id="39" w:author="Alan Hawse" w:date="2018-03-23T11:52:00Z"/>
          <w:rFonts w:ascii="Arial" w:hAnsi="Arial" w:cs="Arial"/>
        </w:rPr>
      </w:pPr>
      <w:ins w:id="40" w:author="Alan Hawse" w:date="2018-03-23T11:53:00Z">
        <w:r>
          <w:rPr>
            <w:rFonts w:ascii="Arial" w:hAnsi="Arial" w:cs="Arial"/>
          </w:rPr>
          <w:t xml:space="preserve">Now, </w:t>
        </w:r>
      </w:ins>
      <w:proofErr w:type="gramStart"/>
      <w:r w:rsidR="00262C75">
        <w:rPr>
          <w:rFonts w:ascii="Arial" w:hAnsi="Arial" w:cs="Arial"/>
        </w:rPr>
        <w:t>Let’s</w:t>
      </w:r>
      <w:proofErr w:type="gramEnd"/>
      <w:r w:rsidR="00262C75">
        <w:rPr>
          <w:rFonts w:ascii="Arial" w:hAnsi="Arial" w:cs="Arial"/>
        </w:rPr>
        <w:t xml:space="preserve"> setup the </w:t>
      </w:r>
      <w:proofErr w:type="spellStart"/>
      <w:r w:rsidR="00262C75">
        <w:rPr>
          <w:rFonts w:ascii="Arial" w:hAnsi="Arial" w:cs="Arial"/>
        </w:rPr>
        <w:t>FreeRTOS</w:t>
      </w:r>
      <w:proofErr w:type="spellEnd"/>
      <w:r w:rsidR="00262C75">
        <w:rPr>
          <w:rFonts w:ascii="Arial" w:hAnsi="Arial" w:cs="Arial"/>
        </w:rPr>
        <w:t xml:space="preserve"> </w:t>
      </w:r>
      <w:r w:rsidR="00021A8D">
        <w:rPr>
          <w:rFonts w:ascii="Arial" w:hAnsi="Arial" w:cs="Arial"/>
        </w:rPr>
        <w:t xml:space="preserve">and Retarget I/O </w:t>
      </w:r>
      <w:r w:rsidR="00262C75">
        <w:rPr>
          <w:rFonts w:ascii="Arial" w:hAnsi="Arial" w:cs="Arial"/>
        </w:rPr>
        <w:t xml:space="preserve">build settings like we did before in a previous lesson by going to build settings and selecting the checkbox for </w:t>
      </w:r>
      <w:proofErr w:type="spellStart"/>
      <w:r w:rsidR="00262C75">
        <w:rPr>
          <w:rFonts w:ascii="Arial" w:hAnsi="Arial" w:cs="Arial"/>
        </w:rPr>
        <w:t>FreeRTOS</w:t>
      </w:r>
      <w:proofErr w:type="spellEnd"/>
      <w:r w:rsidR="00021A8D">
        <w:rPr>
          <w:rFonts w:ascii="Arial" w:hAnsi="Arial" w:cs="Arial"/>
        </w:rPr>
        <w:t xml:space="preserve"> and Retarget I/O</w:t>
      </w:r>
      <w:r w:rsidR="00262C75">
        <w:rPr>
          <w:rFonts w:ascii="Arial" w:hAnsi="Arial" w:cs="Arial"/>
        </w:rPr>
        <w:t xml:space="preserve">. </w:t>
      </w:r>
      <w:ins w:id="41" w:author="Alan Hawse" w:date="2018-03-23T15:39:00Z">
        <w:r w:rsidR="00D22A87">
          <w:rPr>
            <w:rFonts w:ascii="Arial" w:hAnsi="Arial" w:cs="Arial"/>
          </w:rPr>
          <w:t xml:space="preserve">Now run </w:t>
        </w:r>
      </w:ins>
      <w:ins w:id="42" w:author="Alan Hawse" w:date="2018-03-23T11:49:00Z">
        <w:r>
          <w:rPr>
            <w:rFonts w:ascii="Arial" w:hAnsi="Arial" w:cs="Arial"/>
          </w:rPr>
          <w:t>Generate application</w:t>
        </w:r>
      </w:ins>
      <w:ins w:id="43" w:author="Alan Hawse" w:date="2018-03-23T11:50:00Z">
        <w:r>
          <w:rPr>
            <w:rFonts w:ascii="Arial" w:hAnsi="Arial" w:cs="Arial"/>
          </w:rPr>
          <w:t xml:space="preserve">.  </w:t>
        </w:r>
      </w:ins>
    </w:p>
    <w:p w14:paraId="35DB2D1D" w14:textId="2DD9D511" w:rsidR="00D22A87" w:rsidRDefault="00051A5B" w:rsidP="00C23967">
      <w:pPr>
        <w:pStyle w:val="NormalWeb"/>
        <w:rPr>
          <w:ins w:id="44" w:author="Alan Hawse" w:date="2018-03-23T15:39:00Z"/>
          <w:rFonts w:ascii="Arial" w:hAnsi="Arial" w:cs="Arial"/>
        </w:rPr>
      </w:pPr>
      <w:ins w:id="45" w:author="Alan Hawse" w:date="2018-03-23T11:50:00Z">
        <w:r>
          <w:rPr>
            <w:rFonts w:ascii="Arial" w:hAnsi="Arial" w:cs="Arial"/>
          </w:rPr>
          <w:t xml:space="preserve">Then fix the </w:t>
        </w:r>
        <w:proofErr w:type="spellStart"/>
        <w:r w:rsidR="00C23967">
          <w:rPr>
            <w:rFonts w:ascii="Arial" w:hAnsi="Arial" w:cs="Arial"/>
          </w:rPr>
          <w:t>FreeRTOSConfig.h</w:t>
        </w:r>
        <w:proofErr w:type="spellEnd"/>
        <w:r w:rsidR="00C23967">
          <w:rPr>
            <w:rFonts w:ascii="Arial" w:hAnsi="Arial" w:cs="Arial"/>
          </w:rPr>
          <w:t xml:space="preserve"> to get rid of the warning, </w:t>
        </w:r>
      </w:ins>
    </w:p>
    <w:p w14:paraId="2B57BC11" w14:textId="77777777" w:rsidR="00D22A87" w:rsidRDefault="00C23967" w:rsidP="00C23967">
      <w:pPr>
        <w:pStyle w:val="NormalWeb"/>
        <w:rPr>
          <w:ins w:id="46" w:author="Alan Hawse" w:date="2018-03-23T15:39:00Z"/>
          <w:rFonts w:ascii="Arial" w:hAnsi="Arial" w:cs="Arial"/>
        </w:rPr>
      </w:pPr>
      <w:ins w:id="47" w:author="Alan Hawse" w:date="2018-03-23T11:51:00Z">
        <w:r>
          <w:rPr>
            <w:rFonts w:ascii="Arial" w:hAnsi="Arial" w:cs="Arial"/>
          </w:rPr>
          <w:t xml:space="preserve">turn on semaphores, </w:t>
        </w:r>
      </w:ins>
    </w:p>
    <w:p w14:paraId="5AE08EC1" w14:textId="5FD6A74C" w:rsidR="00C23967" w:rsidRDefault="00C23967" w:rsidP="00C23967">
      <w:pPr>
        <w:pStyle w:val="NormalWeb"/>
        <w:rPr>
          <w:ins w:id="48" w:author="Alan Hawse" w:date="2018-03-23T11:51:00Z"/>
          <w:rFonts w:ascii="Arial" w:hAnsi="Arial" w:cs="Arial"/>
        </w:rPr>
      </w:pPr>
      <w:ins w:id="49" w:author="Alan Hawse" w:date="2018-03-23T11:52:00Z">
        <w:r>
          <w:rPr>
            <w:rFonts w:ascii="Arial" w:hAnsi="Arial" w:cs="Arial"/>
          </w:rPr>
          <w:t xml:space="preserve">and </w:t>
        </w:r>
      </w:ins>
      <w:ins w:id="50" w:author="Alan Hawse" w:date="2018-03-23T11:50:00Z">
        <w:r>
          <w:rPr>
            <w:rFonts w:ascii="Arial" w:hAnsi="Arial" w:cs="Arial"/>
          </w:rPr>
          <w:t xml:space="preserve">change the </w:t>
        </w:r>
        <w:proofErr w:type="spellStart"/>
        <w:r>
          <w:rPr>
            <w:rFonts w:ascii="Arial" w:hAnsi="Arial" w:cs="Arial"/>
          </w:rPr>
          <w:t>heapsize</w:t>
        </w:r>
        <w:proofErr w:type="spellEnd"/>
        <w:r>
          <w:rPr>
            <w:rFonts w:ascii="Arial" w:hAnsi="Arial" w:cs="Arial"/>
          </w:rPr>
          <w:t xml:space="preserve"> to </w:t>
        </w:r>
      </w:ins>
      <w:ins w:id="51" w:author="Alan Hawse" w:date="2018-03-23T11:51:00Z">
        <w:r>
          <w:rPr>
            <w:rFonts w:ascii="Arial" w:hAnsi="Arial" w:cs="Arial"/>
          </w:rPr>
          <w:t>48K</w:t>
        </w:r>
      </w:ins>
    </w:p>
    <w:p w14:paraId="6B17C058" w14:textId="4861C079" w:rsidR="00C23967" w:rsidRDefault="00C23967" w:rsidP="00C23967">
      <w:pPr>
        <w:pStyle w:val="NormalWeb"/>
        <w:rPr>
          <w:ins w:id="52" w:author="Alan Hawse" w:date="2018-03-23T11:49:00Z"/>
          <w:rFonts w:ascii="Arial" w:hAnsi="Arial" w:cs="Arial"/>
        </w:rPr>
      </w:pPr>
      <w:ins w:id="53" w:author="Alan Hawse" w:date="2018-03-23T11:52:00Z">
        <w:r>
          <w:rPr>
            <w:rFonts w:ascii="Arial" w:hAnsi="Arial" w:cs="Arial"/>
          </w:rPr>
          <w:lastRenderedPageBreak/>
          <w:t xml:space="preserve">Next configure the </w:t>
        </w:r>
      </w:ins>
      <w:proofErr w:type="spellStart"/>
      <w:ins w:id="54" w:author="Alan Hawse" w:date="2018-03-23T11:53:00Z">
        <w:r>
          <w:rPr>
            <w:rFonts w:ascii="Arial" w:hAnsi="Arial" w:cs="Arial"/>
          </w:rPr>
          <w:t>stdio_user.h</w:t>
        </w:r>
        <w:proofErr w:type="spellEnd"/>
        <w:r>
          <w:rPr>
            <w:rFonts w:ascii="Arial" w:hAnsi="Arial" w:cs="Arial"/>
          </w:rPr>
          <w:t xml:space="preserve"> for happy-print-f-</w:t>
        </w:r>
        <w:proofErr w:type="spellStart"/>
        <w:r>
          <w:rPr>
            <w:rFonts w:ascii="Arial" w:hAnsi="Arial" w:cs="Arial"/>
          </w:rPr>
          <w:t>ing</w:t>
        </w:r>
      </w:ins>
      <w:proofErr w:type="spellEnd"/>
      <w:ins w:id="55" w:author="Alan Hawse" w:date="2018-03-23T11:54:00Z">
        <w:r w:rsidR="00F477D3">
          <w:rPr>
            <w:rFonts w:ascii="Arial" w:hAnsi="Arial" w:cs="Arial"/>
          </w:rPr>
          <w:t xml:space="preserve"> by adding the include for the project and updating the SCB that we will use for standard i/o to be the UART_HW</w:t>
        </w:r>
      </w:ins>
    </w:p>
    <w:p w14:paraId="47CAED8B" w14:textId="2AB99E56" w:rsidR="00262C75" w:rsidDel="00F477D3" w:rsidRDefault="00262C75" w:rsidP="007B0BD5">
      <w:pPr>
        <w:pStyle w:val="NormalWeb"/>
        <w:rPr>
          <w:del w:id="56" w:author="Alan Hawse" w:date="2018-03-23T11:55:00Z"/>
          <w:rFonts w:ascii="Arial" w:hAnsi="Arial" w:cs="Arial"/>
        </w:rPr>
      </w:pPr>
      <w:del w:id="57" w:author="Alan Hawse" w:date="2018-03-23T11:49:00Z">
        <w:r w:rsidDel="00C23967">
          <w:rPr>
            <w:rFonts w:ascii="Arial" w:hAnsi="Arial" w:cs="Arial"/>
          </w:rPr>
          <w:delText xml:space="preserve"> </w:delText>
        </w:r>
      </w:del>
      <w:del w:id="58" w:author="Alan Hawse" w:date="2018-03-23T11:55:00Z">
        <w:r w:rsidDel="00F477D3">
          <w:rPr>
            <w:rFonts w:ascii="Arial" w:hAnsi="Arial" w:cs="Arial"/>
          </w:rPr>
          <w:delText>Okay, and back to the blank schematic.</w:delText>
        </w:r>
      </w:del>
    </w:p>
    <w:p w14:paraId="3D11C050" w14:textId="021D08B0" w:rsidR="00765BD0" w:rsidRDefault="00262C75" w:rsidP="007B0BD5">
      <w:pPr>
        <w:pStyle w:val="NormalWeb"/>
        <w:rPr>
          <w:ins w:id="59" w:author="Alan Hawse" w:date="2018-03-23T11:15:00Z"/>
          <w:rFonts w:ascii="Arial" w:hAnsi="Arial" w:cs="Arial"/>
        </w:rPr>
      </w:pPr>
      <w:moveFromRangeStart w:id="60" w:author="Alan Hawse" w:date="2018-03-23T11:52:00Z" w:name="move509569306"/>
      <w:moveFrom w:id="61" w:author="Alan Hawse" w:date="2018-03-23T11:52:00Z">
        <w:r w:rsidDel="00C23967">
          <w:rPr>
            <w:rFonts w:ascii="Arial" w:hAnsi="Arial" w:cs="Arial"/>
          </w:rPr>
          <w:t>I will drag and drop a UART component from component library just like before; rename it UART.  And, setup the pins in the design wide resources folder.  P5[0] and P5[1] just like last time.</w:t>
        </w:r>
      </w:moveFrom>
      <w:moveFromRangeEnd w:id="60"/>
      <w:ins w:id="62" w:author="Alan Hawse" w:date="2018-03-23T11:13:00Z">
        <w:r w:rsidR="00D66E95">
          <w:rPr>
            <w:rFonts w:ascii="Arial" w:hAnsi="Arial" w:cs="Arial"/>
          </w:rPr>
          <w:t xml:space="preserve">For the main controller, </w:t>
        </w:r>
        <w:r w:rsidR="00765BD0">
          <w:rPr>
            <w:rFonts w:ascii="Arial" w:hAnsi="Arial" w:cs="Arial"/>
          </w:rPr>
          <w:t xml:space="preserve">I am going to build up a bunch of tasks – one for the UART, One for the PWM etc.  Each of the tasks will go in their own files </w:t>
        </w:r>
      </w:ins>
      <w:ins w:id="63" w:author="Alan Hawse" w:date="2018-03-23T11:14:00Z">
        <w:r w:rsidR="00765BD0">
          <w:rPr>
            <w:rFonts w:ascii="Arial" w:hAnsi="Arial" w:cs="Arial"/>
          </w:rPr>
          <w:t>–</w:t>
        </w:r>
      </w:ins>
      <w:ins w:id="64" w:author="Alan Hawse" w:date="2018-03-23T11:13:00Z">
        <w:r w:rsidR="00765BD0">
          <w:rPr>
            <w:rFonts w:ascii="Arial" w:hAnsi="Arial" w:cs="Arial"/>
          </w:rPr>
          <w:t xml:space="preserve"> a </w:t>
        </w:r>
      </w:ins>
      <w:ins w:id="65" w:author="Alan Hawse" w:date="2018-03-23T11:14:00Z">
        <w:r w:rsidR="00765BD0">
          <w:rPr>
            <w:rFonts w:ascii="Arial" w:hAnsi="Arial" w:cs="Arial"/>
          </w:rPr>
          <w:t>dot h and a dot c</w:t>
        </w:r>
      </w:ins>
      <w:ins w:id="66" w:author="Alan Hawse" w:date="2018-03-23T11:17:00Z">
        <w:r w:rsidR="00515C63">
          <w:rPr>
            <w:rFonts w:ascii="Arial" w:hAnsi="Arial" w:cs="Arial"/>
          </w:rPr>
          <w:t xml:space="preserve"> for instance </w:t>
        </w:r>
        <w:proofErr w:type="spellStart"/>
        <w:r w:rsidR="00515C63">
          <w:rPr>
            <w:rFonts w:ascii="Arial" w:hAnsi="Arial" w:cs="Arial"/>
          </w:rPr>
          <w:t>uartTask.c</w:t>
        </w:r>
        <w:proofErr w:type="spellEnd"/>
        <w:r w:rsidR="00515C63">
          <w:rPr>
            <w:rFonts w:ascii="Arial" w:hAnsi="Arial" w:cs="Arial"/>
          </w:rPr>
          <w:t xml:space="preserve"> and </w:t>
        </w:r>
        <w:proofErr w:type="spellStart"/>
        <w:r w:rsidR="00515C63">
          <w:rPr>
            <w:rFonts w:ascii="Arial" w:hAnsi="Arial" w:cs="Arial"/>
          </w:rPr>
          <w:t>uartTask.h</w:t>
        </w:r>
        <w:proofErr w:type="spellEnd"/>
        <w:r w:rsidR="00515C63">
          <w:rPr>
            <w:rFonts w:ascii="Arial" w:hAnsi="Arial" w:cs="Arial"/>
          </w:rPr>
          <w:t xml:space="preserve">  </w:t>
        </w:r>
      </w:ins>
      <w:ins w:id="67" w:author="Alan Hawse" w:date="2018-03-23T11:14:00Z">
        <w:r w:rsidR="00765BD0">
          <w:rPr>
            <w:rFonts w:ascii="Arial" w:hAnsi="Arial" w:cs="Arial"/>
          </w:rPr>
          <w:t xml:space="preserve"> Any communication between the tasks will be done with RTOS </w:t>
        </w:r>
      </w:ins>
      <w:ins w:id="68" w:author="Alan Hawse" w:date="2018-03-23T12:01:00Z">
        <w:r w:rsidR="00DE5CD0">
          <w:rPr>
            <w:rFonts w:ascii="Arial" w:hAnsi="Arial" w:cs="Arial"/>
          </w:rPr>
          <w:t>primitives</w:t>
        </w:r>
      </w:ins>
      <w:ins w:id="69" w:author="Alan Hawse" w:date="2018-03-23T11:14:00Z">
        <w:r w:rsidR="00765BD0">
          <w:rPr>
            <w:rFonts w:ascii="Arial" w:hAnsi="Arial" w:cs="Arial"/>
          </w:rPr>
          <w:t xml:space="preserve">, like </w:t>
        </w:r>
      </w:ins>
      <w:ins w:id="70" w:author="Alan Hawse" w:date="2018-03-23T11:16:00Z">
        <w:r w:rsidR="00515C63">
          <w:rPr>
            <w:rFonts w:ascii="Arial" w:hAnsi="Arial" w:cs="Arial"/>
          </w:rPr>
          <w:t>a</w:t>
        </w:r>
      </w:ins>
      <w:ins w:id="71" w:author="Alan Hawse" w:date="2018-03-23T11:14:00Z">
        <w:r w:rsidR="00765BD0">
          <w:rPr>
            <w:rFonts w:ascii="Arial" w:hAnsi="Arial" w:cs="Arial"/>
          </w:rPr>
          <w:t xml:space="preserve"> queue, semaphore or event group</w:t>
        </w:r>
      </w:ins>
      <w:ins w:id="72" w:author="Alan Hawse" w:date="2018-03-23T11:16:00Z">
        <w:r w:rsidR="00515C63">
          <w:rPr>
            <w:rFonts w:ascii="Arial" w:hAnsi="Arial" w:cs="Arial"/>
          </w:rPr>
          <w:t xml:space="preserve"> etc</w:t>
        </w:r>
      </w:ins>
      <w:ins w:id="73" w:author="Alan Hawse" w:date="2018-03-23T11:14:00Z">
        <w:r w:rsidR="00765BD0">
          <w:rPr>
            <w:rFonts w:ascii="Arial" w:hAnsi="Arial" w:cs="Arial"/>
          </w:rPr>
          <w:t xml:space="preserve">.  Those </w:t>
        </w:r>
      </w:ins>
      <w:ins w:id="74" w:author="Alan Hawse" w:date="2018-03-23T12:01:00Z">
        <w:r w:rsidR="00DE5CD0">
          <w:rPr>
            <w:rFonts w:ascii="Arial" w:hAnsi="Arial" w:cs="Arial"/>
          </w:rPr>
          <w:t>primitives</w:t>
        </w:r>
      </w:ins>
      <w:ins w:id="75" w:author="Alan Hawse" w:date="2018-03-23T11:14:00Z">
        <w:r w:rsidR="00765BD0">
          <w:rPr>
            <w:rFonts w:ascii="Arial" w:hAnsi="Arial" w:cs="Arial"/>
          </w:rPr>
          <w:t xml:space="preserve"> will be shared in the file </w:t>
        </w:r>
      </w:ins>
      <w:ins w:id="76" w:author="Alan Hawse" w:date="2018-03-23T11:15:00Z">
        <w:r w:rsidR="00765BD0">
          <w:rPr>
            <w:rFonts w:ascii="Arial" w:hAnsi="Arial" w:cs="Arial"/>
          </w:rPr>
          <w:t>“</w:t>
        </w:r>
        <w:proofErr w:type="spellStart"/>
        <w:r w:rsidR="00765BD0">
          <w:rPr>
            <w:rFonts w:ascii="Arial" w:hAnsi="Arial" w:cs="Arial"/>
          </w:rPr>
          <w:t>global.h</w:t>
        </w:r>
        <w:proofErr w:type="spellEnd"/>
        <w:r w:rsidR="00765BD0">
          <w:rPr>
            <w:rFonts w:ascii="Arial" w:hAnsi="Arial" w:cs="Arial"/>
          </w:rPr>
          <w:t>”</w:t>
        </w:r>
      </w:ins>
    </w:p>
    <w:p w14:paraId="424E11D8" w14:textId="01BBD2FC" w:rsidR="00765BD0" w:rsidDel="00DE5CD0" w:rsidRDefault="00D66E95" w:rsidP="007B0BD5">
      <w:pPr>
        <w:pStyle w:val="NormalWeb"/>
        <w:rPr>
          <w:del w:id="77" w:author="Alan Hawse" w:date="2018-03-23T11:17:00Z"/>
          <w:rFonts w:ascii="Arial" w:hAnsi="Arial" w:cs="Arial"/>
        </w:rPr>
      </w:pPr>
      <w:ins w:id="78" w:author="Alan Hawse" w:date="2018-03-23T11:30:00Z">
        <w:r>
          <w:rPr>
            <w:rFonts w:ascii="Arial" w:hAnsi="Arial" w:cs="Arial"/>
          </w:rPr>
          <w:t>Start by creating</w:t>
        </w:r>
      </w:ins>
      <w:ins w:id="79" w:author="Alan Hawse" w:date="2018-03-23T12:02:00Z">
        <w:r w:rsidR="00DE5CD0">
          <w:rPr>
            <w:rFonts w:ascii="Arial" w:hAnsi="Arial" w:cs="Arial"/>
          </w:rPr>
          <w:t xml:space="preserve"> the file </w:t>
        </w:r>
      </w:ins>
      <w:proofErr w:type="spellStart"/>
      <w:ins w:id="80" w:author="Alan Hawse" w:date="2018-03-23T11:30:00Z">
        <w:r>
          <w:rPr>
            <w:rFonts w:ascii="Arial" w:hAnsi="Arial" w:cs="Arial"/>
          </w:rPr>
          <w:t>uartTask.c</w:t>
        </w:r>
      </w:ins>
      <w:proofErr w:type="spellEnd"/>
      <w:ins w:id="81" w:author="Alan Hawse" w:date="2018-03-23T12:01:00Z">
        <w:r w:rsidR="00DE5CD0">
          <w:rPr>
            <w:rFonts w:ascii="Arial" w:hAnsi="Arial" w:cs="Arial"/>
          </w:rPr>
          <w:t xml:space="preserve"> using right click</w:t>
        </w:r>
      </w:ins>
      <w:ins w:id="82" w:author="Alan Hawse" w:date="2018-03-23T12:02:00Z">
        <w:r w:rsidR="00DE5CD0">
          <w:rPr>
            <w:rFonts w:ascii="Arial" w:hAnsi="Arial" w:cs="Arial"/>
          </w:rPr>
          <w:t xml:space="preserve"> add new item.  Then selecting C-file and giving it the name </w:t>
        </w:r>
        <w:proofErr w:type="spellStart"/>
        <w:r w:rsidR="00DE5CD0">
          <w:rPr>
            <w:rFonts w:ascii="Arial" w:hAnsi="Arial" w:cs="Arial"/>
          </w:rPr>
          <w:t>uartTask.c</w:t>
        </w:r>
      </w:ins>
      <w:proofErr w:type="spellEnd"/>
      <w:ins w:id="83" w:author="Alan Hawse" w:date="2018-03-23T11:30:00Z">
        <w:r w:rsidR="00DE5CD0">
          <w:rPr>
            <w:rFonts w:ascii="Arial" w:hAnsi="Arial" w:cs="Arial"/>
          </w:rPr>
          <w:t xml:space="preserve">.  In that file, first add includes for the project, </w:t>
        </w:r>
        <w:proofErr w:type="spellStart"/>
        <w:r w:rsidR="00DE5CD0">
          <w:rPr>
            <w:rFonts w:ascii="Arial" w:hAnsi="Arial" w:cs="Arial"/>
          </w:rPr>
          <w:t>FreeRTOS</w:t>
        </w:r>
        <w:proofErr w:type="spellEnd"/>
        <w:r w:rsidR="00DE5CD0">
          <w:rPr>
            <w:rFonts w:ascii="Arial" w:hAnsi="Arial" w:cs="Arial"/>
          </w:rPr>
          <w:t xml:space="preserve">, the semaphore and standard </w:t>
        </w:r>
        <w:proofErr w:type="spellStart"/>
        <w:r w:rsidR="00DE5CD0">
          <w:rPr>
            <w:rFonts w:ascii="Arial" w:hAnsi="Arial" w:cs="Arial"/>
          </w:rPr>
          <w:t>io</w:t>
        </w:r>
        <w:proofErr w:type="spellEnd"/>
        <w:r w:rsidR="00DE5CD0">
          <w:rPr>
            <w:rFonts w:ascii="Arial" w:hAnsi="Arial" w:cs="Arial"/>
          </w:rPr>
          <w:t>.</w:t>
        </w:r>
      </w:ins>
    </w:p>
    <w:p w14:paraId="7F4E811B" w14:textId="77777777" w:rsidR="00DE5CD0" w:rsidRDefault="00DE5CD0" w:rsidP="007B0BD5">
      <w:pPr>
        <w:pStyle w:val="NormalWeb"/>
        <w:rPr>
          <w:ins w:id="84" w:author="Alan Hawse" w:date="2018-03-23T12:04:00Z"/>
          <w:rFonts w:ascii="Arial" w:hAnsi="Arial" w:cs="Arial"/>
        </w:rPr>
      </w:pPr>
    </w:p>
    <w:p w14:paraId="56702E6A" w14:textId="1A6CCE5D" w:rsidR="00262C75" w:rsidDel="00515C63" w:rsidRDefault="00262C75" w:rsidP="007B0BD5">
      <w:pPr>
        <w:pStyle w:val="NormalWeb"/>
        <w:rPr>
          <w:del w:id="85" w:author="Alan Hawse" w:date="2018-03-23T11:17:00Z"/>
          <w:rFonts w:ascii="Arial" w:hAnsi="Arial" w:cs="Arial"/>
        </w:rPr>
      </w:pPr>
      <w:del w:id="86" w:author="Alan Hawse" w:date="2018-03-23T11:17:00Z">
        <w:r w:rsidDel="00515C63">
          <w:rPr>
            <w:rFonts w:ascii="Arial" w:hAnsi="Arial" w:cs="Arial"/>
          </w:rPr>
          <w:delText xml:space="preserve">Now I will open the CM4 main application file.  </w:delText>
        </w:r>
      </w:del>
    </w:p>
    <w:p w14:paraId="38F8DE80" w14:textId="123FA8E2" w:rsidR="007E1982" w:rsidRDefault="00262C75" w:rsidP="007B0BD5">
      <w:pPr>
        <w:pStyle w:val="NormalWeb"/>
        <w:rPr>
          <w:ins w:id="87" w:author="Alan Hawse" w:date="2018-03-23T14:44:00Z"/>
          <w:rFonts w:ascii="Arial" w:hAnsi="Arial" w:cs="Arial"/>
        </w:rPr>
      </w:pPr>
      <w:del w:id="88" w:author="Alan Hawse" w:date="2018-03-23T11:30:00Z">
        <w:r w:rsidDel="00D66E95">
          <w:rPr>
            <w:rFonts w:ascii="Arial" w:hAnsi="Arial" w:cs="Arial"/>
          </w:rPr>
          <w:delText xml:space="preserve">First </w:delText>
        </w:r>
      </w:del>
      <w:del w:id="89" w:author="Alan Hawse" w:date="2018-03-23T14:38:00Z">
        <w:r w:rsidDel="00FC3CB0">
          <w:rPr>
            <w:rFonts w:ascii="Arial" w:hAnsi="Arial" w:cs="Arial"/>
          </w:rPr>
          <w:delText>I will create the UART task like we did with the blinking LED task before</w:delText>
        </w:r>
        <w:r w:rsidR="00E60AF5" w:rsidDel="00FC3CB0">
          <w:rPr>
            <w:rFonts w:ascii="Arial" w:hAnsi="Arial" w:cs="Arial"/>
          </w:rPr>
          <w:delText xml:space="preserve"> in the FreeRTOS intro lesson</w:delText>
        </w:r>
        <w:r w:rsidDel="00FC3CB0">
          <w:rPr>
            <w:rFonts w:ascii="Arial" w:hAnsi="Arial" w:cs="Arial"/>
          </w:rPr>
          <w:delText>.</w:delText>
        </w:r>
      </w:del>
      <w:ins w:id="90" w:author="Alan Hawse" w:date="2018-03-23T14:37:00Z">
        <w:r w:rsidR="00FC3CB0">
          <w:rPr>
            <w:rFonts w:ascii="Arial" w:hAnsi="Arial" w:cs="Arial"/>
          </w:rPr>
          <w:t xml:space="preserve">In </w:t>
        </w:r>
      </w:ins>
      <w:ins w:id="91" w:author="Alan Hawse" w:date="2018-03-23T14:38:00Z">
        <w:r w:rsidR="00FC3CB0">
          <w:rPr>
            <w:rFonts w:ascii="Arial" w:hAnsi="Arial" w:cs="Arial"/>
          </w:rPr>
          <w:t>the first</w:t>
        </w:r>
      </w:ins>
      <w:ins w:id="92" w:author="Alan Hawse" w:date="2018-03-23T14:37:00Z">
        <w:r w:rsidR="00FC3CB0">
          <w:rPr>
            <w:rFonts w:ascii="Arial" w:hAnsi="Arial" w:cs="Arial"/>
          </w:rPr>
          <w:t xml:space="preserve"> </w:t>
        </w:r>
      </w:ins>
      <w:ins w:id="93" w:author="Alan Hawse" w:date="2018-03-23T14:38:00Z">
        <w:r w:rsidR="00FC3CB0">
          <w:rPr>
            <w:rFonts w:ascii="Arial" w:hAnsi="Arial" w:cs="Arial"/>
          </w:rPr>
          <w:t xml:space="preserve">UART example </w:t>
        </w:r>
      </w:ins>
      <w:ins w:id="94" w:author="Alan Hawse" w:date="2018-03-23T15:41:00Z">
        <w:r w:rsidR="00E9332C">
          <w:rPr>
            <w:rFonts w:ascii="Arial" w:hAnsi="Arial" w:cs="Arial"/>
          </w:rPr>
          <w:t xml:space="preserve">that </w:t>
        </w:r>
      </w:ins>
      <w:ins w:id="95" w:author="Alan Hawse" w:date="2018-03-23T14:38:00Z">
        <w:r w:rsidR="00FC3CB0">
          <w:rPr>
            <w:rFonts w:ascii="Arial" w:hAnsi="Arial" w:cs="Arial"/>
          </w:rPr>
          <w:t>I showed you, I polled the UART</w:t>
        </w:r>
      </w:ins>
      <w:ins w:id="96" w:author="Alan Hawse" w:date="2018-03-23T14:39:00Z">
        <w:r w:rsidR="00FC3CB0">
          <w:rPr>
            <w:rFonts w:ascii="Arial" w:hAnsi="Arial" w:cs="Arial"/>
          </w:rPr>
          <w:t>, but that is a silly waste of CPU time</w:t>
        </w:r>
      </w:ins>
      <w:ins w:id="97" w:author="Alan Hawse" w:date="2018-03-23T14:38:00Z">
        <w:r w:rsidR="00FC3CB0">
          <w:rPr>
            <w:rFonts w:ascii="Arial" w:hAnsi="Arial" w:cs="Arial"/>
          </w:rPr>
          <w:t xml:space="preserve">.  </w:t>
        </w:r>
      </w:ins>
      <w:ins w:id="98" w:author="Alan Hawse" w:date="2018-03-23T14:39:00Z">
        <w:r w:rsidR="00FC3CB0">
          <w:rPr>
            <w:rFonts w:ascii="Arial" w:hAnsi="Arial" w:cs="Arial"/>
          </w:rPr>
          <w:t xml:space="preserve">For </w:t>
        </w:r>
      </w:ins>
      <w:ins w:id="99" w:author="Alan Hawse" w:date="2018-03-23T14:42:00Z">
        <w:r w:rsidR="009031E5">
          <w:rPr>
            <w:rFonts w:ascii="Arial" w:hAnsi="Arial" w:cs="Arial"/>
          </w:rPr>
          <w:t xml:space="preserve">this </w:t>
        </w:r>
      </w:ins>
      <w:ins w:id="100" w:author="Alan Hawse" w:date="2018-03-23T14:53:00Z">
        <w:r w:rsidR="00255190">
          <w:rPr>
            <w:rFonts w:ascii="Arial" w:hAnsi="Arial" w:cs="Arial"/>
          </w:rPr>
          <w:t>project,</w:t>
        </w:r>
      </w:ins>
      <w:ins w:id="101" w:author="Alan Hawse" w:date="2018-03-23T14:42:00Z">
        <w:r w:rsidR="009031E5">
          <w:rPr>
            <w:rFonts w:ascii="Arial" w:hAnsi="Arial" w:cs="Arial"/>
          </w:rPr>
          <w:t xml:space="preserve"> I will use an interrupt so that the task can sleep until a key is pressed.</w:t>
        </w:r>
      </w:ins>
      <w:ins w:id="102" w:author="Alan Hawse" w:date="2018-03-23T14:44:00Z">
        <w:r w:rsidR="009031E5">
          <w:rPr>
            <w:rFonts w:ascii="Arial" w:hAnsi="Arial" w:cs="Arial"/>
          </w:rPr>
          <w:t xml:space="preserve">  The interrupt</w:t>
        </w:r>
      </w:ins>
      <w:ins w:id="103" w:author="Alan Hawse" w:date="2018-03-23T15:23:00Z">
        <w:r w:rsidR="00CC68F9">
          <w:rPr>
            <w:rFonts w:ascii="Arial" w:hAnsi="Arial" w:cs="Arial"/>
          </w:rPr>
          <w:t xml:space="preserve"> service handler</w:t>
        </w:r>
      </w:ins>
      <w:ins w:id="104" w:author="Alan Hawse" w:date="2018-03-23T14:44:00Z">
        <w:r w:rsidR="009031E5">
          <w:rPr>
            <w:rFonts w:ascii="Arial" w:hAnsi="Arial" w:cs="Arial"/>
          </w:rPr>
          <w:t xml:space="preserve"> will send a messag</w:t>
        </w:r>
        <w:r w:rsidR="00E9332C">
          <w:rPr>
            <w:rFonts w:ascii="Arial" w:hAnsi="Arial" w:cs="Arial"/>
          </w:rPr>
          <w:t>e to the task using a semaphore when it needs to process key strokes.  The rest of the time it can just wait.</w:t>
        </w:r>
      </w:ins>
    </w:p>
    <w:p w14:paraId="773CDA2D" w14:textId="25C8C8B1" w:rsidR="009031E5" w:rsidRDefault="009031E5" w:rsidP="007B0BD5">
      <w:pPr>
        <w:pStyle w:val="NormalWeb"/>
        <w:rPr>
          <w:ins w:id="105" w:author="Alan Hawse" w:date="2018-03-23T14:43:00Z"/>
          <w:rFonts w:ascii="Arial" w:hAnsi="Arial" w:cs="Arial"/>
        </w:rPr>
      </w:pPr>
      <w:ins w:id="106" w:author="Alan Hawse" w:date="2018-03-23T14:44:00Z">
        <w:r>
          <w:rPr>
            <w:rFonts w:ascii="Arial" w:hAnsi="Arial" w:cs="Arial"/>
          </w:rPr>
          <w:t xml:space="preserve">So, </w:t>
        </w:r>
      </w:ins>
      <w:ins w:id="107" w:author="Alan Hawse" w:date="2018-03-23T14:55:00Z">
        <w:r w:rsidR="00EE1A6B">
          <w:rPr>
            <w:rFonts w:ascii="Arial" w:hAnsi="Arial" w:cs="Arial"/>
          </w:rPr>
          <w:t>ill</w:t>
        </w:r>
      </w:ins>
      <w:ins w:id="108" w:author="Alan Hawse" w:date="2018-03-23T14:44:00Z">
        <w:r>
          <w:rPr>
            <w:rFonts w:ascii="Arial" w:hAnsi="Arial" w:cs="Arial"/>
          </w:rPr>
          <w:t xml:space="preserve"> declare a handle to hold the semaphore called </w:t>
        </w:r>
        <w:proofErr w:type="spellStart"/>
        <w:r>
          <w:rPr>
            <w:rFonts w:ascii="Arial" w:hAnsi="Arial" w:cs="Arial"/>
          </w:rPr>
          <w:t>uartSemaphore</w:t>
        </w:r>
      </w:ins>
      <w:proofErr w:type="spellEnd"/>
    </w:p>
    <w:p w14:paraId="768CE507" w14:textId="77777777" w:rsidR="00E9332C" w:rsidRDefault="009031E5" w:rsidP="007B0BD5">
      <w:pPr>
        <w:pStyle w:val="NormalWeb"/>
        <w:rPr>
          <w:ins w:id="109" w:author="Alan Hawse" w:date="2018-03-23T15:42:00Z"/>
          <w:rFonts w:ascii="Arial" w:hAnsi="Arial" w:cs="Arial"/>
        </w:rPr>
      </w:pPr>
      <w:ins w:id="110" w:author="Alan Hawse" w:date="2018-03-23T14:45:00Z">
        <w:r>
          <w:rPr>
            <w:rFonts w:ascii="Arial" w:hAnsi="Arial" w:cs="Arial"/>
          </w:rPr>
          <w:t xml:space="preserve">Now I need to </w:t>
        </w:r>
      </w:ins>
      <w:ins w:id="111" w:author="Alan Hawse" w:date="2018-03-23T14:42:00Z">
        <w:r>
          <w:rPr>
            <w:rFonts w:ascii="Arial" w:hAnsi="Arial" w:cs="Arial"/>
          </w:rPr>
          <w:t>create the interrupt service routine</w:t>
        </w:r>
      </w:ins>
      <w:ins w:id="112" w:author="Alan Hawse" w:date="2018-03-23T14:46:00Z">
        <w:r>
          <w:rPr>
            <w:rFonts w:ascii="Arial" w:hAnsi="Arial" w:cs="Arial"/>
          </w:rPr>
          <w:t xml:space="preserve"> function</w:t>
        </w:r>
      </w:ins>
      <w:ins w:id="113" w:author="Alan Hawse" w:date="2018-03-23T14:45:00Z">
        <w:r>
          <w:rPr>
            <w:rFonts w:ascii="Arial" w:hAnsi="Arial" w:cs="Arial"/>
          </w:rPr>
          <w:t xml:space="preserve"> </w:t>
        </w:r>
      </w:ins>
      <w:ins w:id="114" w:author="Alan Hawse" w:date="2018-03-23T15:42:00Z">
        <w:r w:rsidR="00E9332C">
          <w:rPr>
            <w:rFonts w:ascii="Arial" w:hAnsi="Arial" w:cs="Arial"/>
          </w:rPr>
          <w:t xml:space="preserve">called </w:t>
        </w:r>
        <w:proofErr w:type="spellStart"/>
        <w:r w:rsidR="00E9332C">
          <w:rPr>
            <w:rFonts w:ascii="Arial" w:hAnsi="Arial" w:cs="Arial"/>
          </w:rPr>
          <w:t>UART_ISr</w:t>
        </w:r>
        <w:proofErr w:type="spellEnd"/>
        <w:r w:rsidR="00E9332C">
          <w:rPr>
            <w:rFonts w:ascii="Arial" w:hAnsi="Arial" w:cs="Arial"/>
          </w:rPr>
          <w:t xml:space="preserve">.  That function </w:t>
        </w:r>
      </w:ins>
    </w:p>
    <w:p w14:paraId="3812C6B3" w14:textId="163B3774" w:rsidR="00E9332C" w:rsidRDefault="009031E5" w:rsidP="007B0BD5">
      <w:pPr>
        <w:pStyle w:val="NormalWeb"/>
        <w:rPr>
          <w:ins w:id="115" w:author="Alan Hawse" w:date="2018-03-23T15:42:00Z"/>
          <w:rFonts w:ascii="Arial" w:hAnsi="Arial" w:cs="Arial"/>
        </w:rPr>
      </w:pPr>
      <w:ins w:id="116" w:author="Alan Hawse" w:date="2018-03-23T14:45:00Z">
        <w:r>
          <w:rPr>
            <w:rFonts w:ascii="Arial" w:hAnsi="Arial" w:cs="Arial"/>
          </w:rPr>
          <w:t xml:space="preserve">will turn off the UART RX interrupts, </w:t>
        </w:r>
      </w:ins>
    </w:p>
    <w:p w14:paraId="78CB24FE" w14:textId="77777777" w:rsidR="00E9332C" w:rsidRDefault="009031E5" w:rsidP="007B0BD5">
      <w:pPr>
        <w:pStyle w:val="NormalWeb"/>
        <w:rPr>
          <w:ins w:id="117" w:author="Alan Hawse" w:date="2018-03-23T15:42:00Z"/>
          <w:rFonts w:ascii="Arial" w:hAnsi="Arial" w:cs="Arial"/>
        </w:rPr>
      </w:pPr>
      <w:ins w:id="118" w:author="Alan Hawse" w:date="2018-03-23T14:45:00Z">
        <w:r>
          <w:rPr>
            <w:rFonts w:ascii="Arial" w:hAnsi="Arial" w:cs="Arial"/>
          </w:rPr>
          <w:t>clear the RX interrupt, and clear the pending interrupt.</w:t>
        </w:r>
      </w:ins>
      <w:ins w:id="119" w:author="Alan Hawse" w:date="2018-03-23T14:46:00Z">
        <w:r>
          <w:rPr>
            <w:rFonts w:ascii="Arial" w:hAnsi="Arial" w:cs="Arial"/>
          </w:rPr>
          <w:t xml:space="preserve">  </w:t>
        </w:r>
      </w:ins>
    </w:p>
    <w:p w14:paraId="4AB7E65B" w14:textId="24572BE5" w:rsidR="009031E5" w:rsidRDefault="009031E5" w:rsidP="007B0BD5">
      <w:pPr>
        <w:pStyle w:val="NormalWeb"/>
        <w:rPr>
          <w:rFonts w:ascii="Arial" w:hAnsi="Arial" w:cs="Arial"/>
        </w:rPr>
      </w:pPr>
      <w:ins w:id="120" w:author="Alan Hawse" w:date="2018-03-23T14:46:00Z">
        <w:r>
          <w:rPr>
            <w:rFonts w:ascii="Arial" w:hAnsi="Arial" w:cs="Arial"/>
          </w:rPr>
          <w:t>Once that is done I will give the semaphore, and switch to the right task.</w:t>
        </w:r>
      </w:ins>
    </w:p>
    <w:p w14:paraId="382991A6" w14:textId="128284C4" w:rsidR="00FC3CB0" w:rsidRDefault="00255190" w:rsidP="00FC3CB0">
      <w:pPr>
        <w:pStyle w:val="NormalWeb"/>
        <w:rPr>
          <w:ins w:id="121" w:author="Alan Hawse" w:date="2018-03-23T14:38:00Z"/>
          <w:rFonts w:ascii="Arial" w:hAnsi="Arial" w:cs="Arial"/>
        </w:rPr>
      </w:pPr>
      <w:ins w:id="122" w:author="Alan Hawse" w:date="2018-03-23T14:53:00Z">
        <w:r>
          <w:rPr>
            <w:rFonts w:ascii="Arial" w:hAnsi="Arial" w:cs="Arial"/>
          </w:rPr>
          <w:t>Finally,</w:t>
        </w:r>
      </w:ins>
      <w:ins w:id="123" w:author="Alan Hawse" w:date="2018-03-23T14:46:00Z">
        <w:r w:rsidR="009031E5">
          <w:rPr>
            <w:rFonts w:ascii="Arial" w:hAnsi="Arial" w:cs="Arial"/>
          </w:rPr>
          <w:t xml:space="preserve"> </w:t>
        </w:r>
      </w:ins>
      <w:ins w:id="124" w:author="Alan Hawse" w:date="2018-03-23T14:38:00Z">
        <w:r w:rsidR="00FC3CB0">
          <w:rPr>
            <w:rFonts w:ascii="Arial" w:hAnsi="Arial" w:cs="Arial"/>
          </w:rPr>
          <w:t xml:space="preserve">I will create the UART task like we did with the blinking LED task before in the </w:t>
        </w:r>
        <w:proofErr w:type="spellStart"/>
        <w:r w:rsidR="00FC3CB0">
          <w:rPr>
            <w:rFonts w:ascii="Arial" w:hAnsi="Arial" w:cs="Arial"/>
          </w:rPr>
          <w:t>FreeRTOS</w:t>
        </w:r>
        <w:proofErr w:type="spellEnd"/>
        <w:r w:rsidR="00FC3CB0">
          <w:rPr>
            <w:rFonts w:ascii="Arial" w:hAnsi="Arial" w:cs="Arial"/>
          </w:rPr>
          <w:t xml:space="preserve"> intro lesson.</w:t>
        </w:r>
      </w:ins>
    </w:p>
    <w:p w14:paraId="3F3BC157" w14:textId="77777777" w:rsidR="00E9332C" w:rsidRDefault="00262C75" w:rsidP="007B0BD5">
      <w:pPr>
        <w:pStyle w:val="NormalWeb"/>
        <w:rPr>
          <w:ins w:id="125" w:author="Alan Hawse" w:date="2018-03-23T15:43:00Z"/>
          <w:rFonts w:ascii="Arial" w:hAnsi="Arial" w:cs="Arial"/>
        </w:rPr>
      </w:pPr>
      <w:r>
        <w:rPr>
          <w:rFonts w:ascii="Arial" w:hAnsi="Arial" w:cs="Arial"/>
        </w:rPr>
        <w:t xml:space="preserve">I don’t need any arguments so I’ll use void </w:t>
      </w:r>
      <w:proofErr w:type="spellStart"/>
      <w:r>
        <w:rPr>
          <w:rFonts w:ascii="Arial" w:hAnsi="Arial" w:cs="Arial"/>
        </w:rPr>
        <w:t>arg</w:t>
      </w:r>
      <w:proofErr w:type="spellEnd"/>
      <w:r>
        <w:rPr>
          <w:rFonts w:ascii="Arial" w:hAnsi="Arial" w:cs="Arial"/>
        </w:rPr>
        <w:t xml:space="preserve"> like before.  Now, let’s start the UART</w:t>
      </w:r>
      <w:ins w:id="126" w:author="Alan Hawse" w:date="2018-03-23T14:51:00Z">
        <w:r w:rsidR="0034529B">
          <w:rPr>
            <w:rFonts w:ascii="Arial" w:hAnsi="Arial" w:cs="Arial"/>
          </w:rPr>
          <w:t>,</w:t>
        </w:r>
      </w:ins>
      <w:del w:id="127" w:author="Alan Hawse" w:date="2018-03-23T14:51:00Z">
        <w:r w:rsidDel="0034529B">
          <w:rPr>
            <w:rFonts w:ascii="Arial" w:hAnsi="Arial" w:cs="Arial"/>
          </w:rPr>
          <w:delText xml:space="preserve">.  </w:delText>
        </w:r>
        <w:r w:rsidR="00E454A9" w:rsidDel="0034529B">
          <w:rPr>
            <w:rFonts w:ascii="Arial" w:hAnsi="Arial" w:cs="Arial"/>
          </w:rPr>
          <w:delText xml:space="preserve">Let’s </w:delText>
        </w:r>
      </w:del>
      <w:ins w:id="128" w:author="Alan Hawse" w:date="2018-03-23T14:51:00Z">
        <w:r w:rsidR="0034529B">
          <w:rPr>
            <w:rFonts w:ascii="Arial" w:hAnsi="Arial" w:cs="Arial"/>
          </w:rPr>
          <w:t xml:space="preserve"> </w:t>
        </w:r>
      </w:ins>
      <w:r w:rsidR="00E454A9">
        <w:rPr>
          <w:rFonts w:ascii="Arial" w:hAnsi="Arial" w:cs="Arial"/>
        </w:rPr>
        <w:t>turn off the standard in buffer, just like before</w:t>
      </w:r>
      <w:del w:id="129" w:author="Alan Hawse" w:date="2018-03-23T14:48:00Z">
        <w:r w:rsidR="00E454A9" w:rsidDel="001724D4">
          <w:rPr>
            <w:rFonts w:ascii="Arial" w:hAnsi="Arial" w:cs="Arial"/>
          </w:rPr>
          <w:delText xml:space="preserve">.  </w:delText>
        </w:r>
      </w:del>
      <w:ins w:id="130" w:author="Alan Hawse" w:date="2018-03-23T14:48:00Z">
        <w:r w:rsidR="001724D4">
          <w:rPr>
            <w:rFonts w:ascii="Arial" w:hAnsi="Arial" w:cs="Arial"/>
          </w:rPr>
          <w:t xml:space="preserve"> and print a message saying that the task has started. </w:t>
        </w:r>
      </w:ins>
    </w:p>
    <w:p w14:paraId="3B2A7FC1" w14:textId="7274F594" w:rsidR="00086B8B" w:rsidRDefault="001724D4" w:rsidP="007B0BD5">
      <w:pPr>
        <w:pStyle w:val="NormalWeb"/>
        <w:rPr>
          <w:ins w:id="131" w:author="Alan Hawse" w:date="2018-03-23T15:26:00Z"/>
          <w:rFonts w:ascii="Arial" w:hAnsi="Arial" w:cs="Arial"/>
        </w:rPr>
      </w:pPr>
      <w:ins w:id="132" w:author="Alan Hawse" w:date="2018-03-23T14:48:00Z">
        <w:r>
          <w:rPr>
            <w:rFonts w:ascii="Arial" w:hAnsi="Arial" w:cs="Arial"/>
          </w:rPr>
          <w:t xml:space="preserve">Now I need to initialize the </w:t>
        </w:r>
      </w:ins>
      <w:ins w:id="133" w:author="Alan Hawse" w:date="2018-03-23T14:49:00Z">
        <w:r>
          <w:rPr>
            <w:rFonts w:ascii="Arial" w:hAnsi="Arial" w:cs="Arial"/>
          </w:rPr>
          <w:t>semaphore</w:t>
        </w:r>
      </w:ins>
      <w:ins w:id="134" w:author="Alan Hawse" w:date="2018-03-23T15:26:00Z">
        <w:r w:rsidR="00086B8B">
          <w:rPr>
            <w:rFonts w:ascii="Arial" w:hAnsi="Arial" w:cs="Arial"/>
          </w:rPr>
          <w:t>.</w:t>
        </w:r>
      </w:ins>
    </w:p>
    <w:p w14:paraId="3D5D6F90" w14:textId="5CB0B378" w:rsidR="0034529B" w:rsidRDefault="00086B8B" w:rsidP="007B0BD5">
      <w:pPr>
        <w:pStyle w:val="NormalWeb"/>
        <w:rPr>
          <w:ins w:id="135" w:author="Alan Hawse" w:date="2018-03-23T15:26:00Z"/>
          <w:rFonts w:ascii="Arial" w:hAnsi="Arial" w:cs="Arial"/>
        </w:rPr>
      </w:pPr>
      <w:ins w:id="136" w:author="Alan Hawse" w:date="2018-03-23T15:26:00Z">
        <w:r>
          <w:rPr>
            <w:rFonts w:ascii="Arial" w:hAnsi="Arial" w:cs="Arial"/>
          </w:rPr>
          <w:t>To</w:t>
        </w:r>
      </w:ins>
      <w:ins w:id="137" w:author="Alan Hawse" w:date="2018-03-23T14:49:00Z">
        <w:r w:rsidR="001724D4">
          <w:rPr>
            <w:rFonts w:ascii="Arial" w:hAnsi="Arial" w:cs="Arial"/>
          </w:rPr>
          <w:t xml:space="preserve"> configure the UART interrupt </w:t>
        </w:r>
      </w:ins>
      <w:ins w:id="138" w:author="Alan Hawse" w:date="2018-03-23T15:26:00Z">
        <w:r>
          <w:rPr>
            <w:rFonts w:ascii="Arial" w:hAnsi="Arial" w:cs="Arial"/>
          </w:rPr>
          <w:t xml:space="preserve">to happen when a key is pressed there are three </w:t>
        </w:r>
        <w:proofErr w:type="gramStart"/>
        <w:r>
          <w:rPr>
            <w:rFonts w:ascii="Arial" w:hAnsi="Arial" w:cs="Arial"/>
          </w:rPr>
          <w:t>steps.</w:t>
        </w:r>
      </w:ins>
      <w:ins w:id="139" w:author="Alan Hawse" w:date="2018-03-23T14:49:00Z">
        <w:r w:rsidR="001724D4">
          <w:rPr>
            <w:rFonts w:ascii="Arial" w:hAnsi="Arial" w:cs="Arial"/>
          </w:rPr>
          <w:t>.</w:t>
        </w:r>
      </w:ins>
      <w:proofErr w:type="gramEnd"/>
      <w:ins w:id="140" w:author="Alan Hawse" w:date="2018-03-23T14:48:00Z">
        <w:r w:rsidR="001724D4">
          <w:rPr>
            <w:rFonts w:ascii="Arial" w:hAnsi="Arial" w:cs="Arial"/>
          </w:rPr>
          <w:t xml:space="preserve">  </w:t>
        </w:r>
      </w:ins>
    </w:p>
    <w:p w14:paraId="46EAA064" w14:textId="0BFE19D7" w:rsidR="00086B8B" w:rsidRDefault="00086B8B">
      <w:pPr>
        <w:pStyle w:val="NormalWeb"/>
        <w:numPr>
          <w:ilvl w:val="0"/>
          <w:numId w:val="5"/>
        </w:numPr>
        <w:rPr>
          <w:ins w:id="141" w:author="Alan Hawse" w:date="2018-03-23T15:27:00Z"/>
          <w:rFonts w:ascii="Arial" w:hAnsi="Arial" w:cs="Arial"/>
        </w:rPr>
        <w:pPrChange w:id="142" w:author="Alan Hawse" w:date="2018-03-23T15:27:00Z">
          <w:pPr>
            <w:pStyle w:val="NormalWeb"/>
          </w:pPr>
        </w:pPrChange>
      </w:pPr>
      <w:ins w:id="143" w:author="Alan Hawse" w:date="2018-03-23T15:26:00Z">
        <w:r>
          <w:rPr>
            <w:rFonts w:ascii="Arial" w:hAnsi="Arial" w:cs="Arial"/>
          </w:rPr>
          <w:t xml:space="preserve">Call </w:t>
        </w:r>
        <w:proofErr w:type="spellStart"/>
        <w:r>
          <w:rPr>
            <w:rFonts w:ascii="Arial" w:hAnsi="Arial" w:cs="Arial"/>
          </w:rPr>
          <w:t>Cy_SysInt_Init</w:t>
        </w:r>
        <w:proofErr w:type="spellEnd"/>
        <w:r>
          <w:rPr>
            <w:rFonts w:ascii="Arial" w:hAnsi="Arial" w:cs="Arial"/>
          </w:rPr>
          <w:t xml:space="preserve"> to install the ISR into the </w:t>
        </w:r>
      </w:ins>
      <w:ins w:id="144" w:author="Alan Hawse" w:date="2018-03-23T15:43:00Z">
        <w:r w:rsidR="00E9332C">
          <w:rPr>
            <w:rFonts w:ascii="Arial" w:hAnsi="Arial" w:cs="Arial"/>
          </w:rPr>
          <w:t xml:space="preserve">CM4 </w:t>
        </w:r>
      </w:ins>
      <w:ins w:id="145" w:author="Alan Hawse" w:date="2018-03-23T15:26:00Z">
        <w:r>
          <w:rPr>
            <w:rFonts w:ascii="Arial" w:hAnsi="Arial" w:cs="Arial"/>
          </w:rPr>
          <w:t>vector table</w:t>
        </w:r>
      </w:ins>
    </w:p>
    <w:p w14:paraId="67574810" w14:textId="0B44ACC1" w:rsidR="00086B8B" w:rsidRDefault="00086B8B">
      <w:pPr>
        <w:pStyle w:val="NormalWeb"/>
        <w:numPr>
          <w:ilvl w:val="0"/>
          <w:numId w:val="5"/>
        </w:numPr>
        <w:rPr>
          <w:ins w:id="146" w:author="Alan Hawse" w:date="2018-03-23T15:27:00Z"/>
          <w:rFonts w:ascii="Arial" w:hAnsi="Arial" w:cs="Arial"/>
        </w:rPr>
        <w:pPrChange w:id="147" w:author="Alan Hawse" w:date="2018-03-23T15:27:00Z">
          <w:pPr>
            <w:pStyle w:val="NormalWeb"/>
          </w:pPr>
        </w:pPrChange>
      </w:pPr>
      <w:ins w:id="148" w:author="Alan Hawse" w:date="2018-03-23T15:27:00Z">
        <w:r>
          <w:rPr>
            <w:rFonts w:ascii="Arial" w:hAnsi="Arial" w:cs="Arial"/>
          </w:rPr>
          <w:t xml:space="preserve">Call the CMSIS function </w:t>
        </w:r>
        <w:proofErr w:type="spellStart"/>
        <w:r>
          <w:rPr>
            <w:rFonts w:ascii="Arial" w:hAnsi="Arial" w:cs="Arial"/>
          </w:rPr>
          <w:t>NVIC_Enable</w:t>
        </w:r>
        <w:proofErr w:type="spellEnd"/>
        <w:r>
          <w:rPr>
            <w:rFonts w:ascii="Arial" w:hAnsi="Arial" w:cs="Arial"/>
          </w:rPr>
          <w:t xml:space="preserve"> to turn on the interrupt handling</w:t>
        </w:r>
      </w:ins>
    </w:p>
    <w:p w14:paraId="5BC40D72" w14:textId="316D1909" w:rsidR="00086B8B" w:rsidRPr="00086B8B" w:rsidRDefault="00086B8B">
      <w:pPr>
        <w:pStyle w:val="NormalWeb"/>
        <w:numPr>
          <w:ilvl w:val="0"/>
          <w:numId w:val="5"/>
        </w:numPr>
        <w:rPr>
          <w:ins w:id="149" w:author="Alan Hawse" w:date="2018-03-23T14:51:00Z"/>
          <w:rFonts w:ascii="Arial" w:hAnsi="Arial" w:cs="Arial"/>
        </w:rPr>
        <w:pPrChange w:id="150" w:author="Alan Hawse" w:date="2018-03-23T15:27:00Z">
          <w:pPr>
            <w:pStyle w:val="NormalWeb"/>
          </w:pPr>
        </w:pPrChange>
      </w:pPr>
      <w:ins w:id="151" w:author="Alan Hawse" w:date="2018-03-23T15:27:00Z">
        <w:r>
          <w:rPr>
            <w:rFonts w:ascii="Arial" w:hAnsi="Arial" w:cs="Arial"/>
          </w:rPr>
          <w:t xml:space="preserve">Call </w:t>
        </w:r>
        <w:proofErr w:type="spellStart"/>
        <w:r>
          <w:rPr>
            <w:rFonts w:ascii="Arial" w:hAnsi="Arial" w:cs="Arial"/>
          </w:rPr>
          <w:t>CY_SCB_SetRxInterruptMask</w:t>
        </w:r>
        <w:proofErr w:type="spellEnd"/>
        <w:r>
          <w:rPr>
            <w:rFonts w:ascii="Arial" w:hAnsi="Arial" w:cs="Arial"/>
          </w:rPr>
          <w:t xml:space="preserve"> to</w:t>
        </w:r>
      </w:ins>
      <w:ins w:id="152" w:author="Alan Hawse" w:date="2018-03-23T15:28:00Z">
        <w:r>
          <w:rPr>
            <w:rFonts w:ascii="Arial" w:hAnsi="Arial" w:cs="Arial"/>
          </w:rPr>
          <w:t xml:space="preserve"> ask for interrupts when something has been put into the UART RX Buffer</w:t>
        </w:r>
      </w:ins>
      <w:ins w:id="153" w:author="Alan Hawse" w:date="2018-03-23T15:27:00Z">
        <w:r>
          <w:rPr>
            <w:rFonts w:ascii="Arial" w:hAnsi="Arial" w:cs="Arial"/>
          </w:rPr>
          <w:t xml:space="preserve"> </w:t>
        </w:r>
      </w:ins>
    </w:p>
    <w:p w14:paraId="12CD5EFD" w14:textId="77777777" w:rsidR="00086B8B" w:rsidRDefault="00262C75" w:rsidP="007B0BD5">
      <w:pPr>
        <w:pStyle w:val="NormalWeb"/>
        <w:rPr>
          <w:ins w:id="154" w:author="Alan Hawse" w:date="2018-03-23T15:31:00Z"/>
          <w:rFonts w:ascii="Arial" w:hAnsi="Arial" w:cs="Arial"/>
        </w:rPr>
      </w:pPr>
      <w:r>
        <w:rPr>
          <w:rFonts w:ascii="Arial" w:hAnsi="Arial" w:cs="Arial"/>
        </w:rPr>
        <w:lastRenderedPageBreak/>
        <w:t>The</w:t>
      </w:r>
      <w:ins w:id="155" w:author="Alan Hawse" w:date="2018-03-23T15:28:00Z">
        <w:r w:rsidR="00086B8B">
          <w:rPr>
            <w:rFonts w:ascii="Arial" w:hAnsi="Arial" w:cs="Arial"/>
          </w:rPr>
          <w:t xml:space="preserve"> last part of the main task is the infinite loop.  </w:t>
        </w:r>
      </w:ins>
      <w:del w:id="156" w:author="Alan Hawse" w:date="2018-03-23T15:28:00Z">
        <w:r w:rsidDel="00086B8B">
          <w:rPr>
            <w:rFonts w:ascii="Arial" w:hAnsi="Arial" w:cs="Arial"/>
          </w:rPr>
          <w:delText>n,</w:delText>
        </w:r>
      </w:del>
      <w:del w:id="157" w:author="Alan Hawse" w:date="2018-03-23T15:29:00Z">
        <w:r w:rsidDel="00086B8B">
          <w:rPr>
            <w:rFonts w:ascii="Arial" w:hAnsi="Arial" w:cs="Arial"/>
          </w:rPr>
          <w:delText xml:space="preserve"> </w:delText>
        </w:r>
      </w:del>
      <w:ins w:id="158" w:author="Alan Hawse" w:date="2018-03-23T15:29:00Z">
        <w:r w:rsidR="00086B8B">
          <w:rPr>
            <w:rFonts w:ascii="Arial" w:hAnsi="Arial" w:cs="Arial"/>
          </w:rPr>
          <w:t xml:space="preserve">The way that this works is I wait for the semaphore, then </w:t>
        </w:r>
      </w:ins>
      <w:del w:id="159" w:author="Alan Hawse" w:date="2018-03-23T15:29:00Z">
        <w:r w:rsidDel="00086B8B">
          <w:rPr>
            <w:rFonts w:ascii="Arial" w:hAnsi="Arial" w:cs="Arial"/>
          </w:rPr>
          <w:delText>I l</w:delText>
        </w:r>
      </w:del>
      <w:ins w:id="160" w:author="Alan Hawse" w:date="2018-03-23T15:29:00Z">
        <w:r w:rsidR="00086B8B">
          <w:rPr>
            <w:rFonts w:ascii="Arial" w:hAnsi="Arial" w:cs="Arial"/>
          </w:rPr>
          <w:t>read the key</w:t>
        </w:r>
      </w:ins>
      <w:ins w:id="161" w:author="Alan Hawse" w:date="2018-03-23T15:30:00Z">
        <w:r w:rsidR="00086B8B">
          <w:rPr>
            <w:rFonts w:ascii="Arial" w:hAnsi="Arial" w:cs="Arial"/>
          </w:rPr>
          <w:t>s</w:t>
        </w:r>
      </w:ins>
      <w:ins w:id="162" w:author="Alan Hawse" w:date="2018-03-23T15:29:00Z">
        <w:r w:rsidR="00086B8B">
          <w:rPr>
            <w:rFonts w:ascii="Arial" w:hAnsi="Arial" w:cs="Arial"/>
          </w:rPr>
          <w:t xml:space="preserve"> from the UART</w:t>
        </w:r>
      </w:ins>
      <w:ins w:id="163" w:author="Alan Hawse" w:date="2018-03-23T15:30:00Z">
        <w:r w:rsidR="00086B8B">
          <w:rPr>
            <w:rFonts w:ascii="Arial" w:hAnsi="Arial" w:cs="Arial"/>
          </w:rPr>
          <w:t xml:space="preserve"> until there aren’t any more while processing them </w:t>
        </w:r>
      </w:ins>
      <w:ins w:id="164" w:author="Alan Hawse" w:date="2018-03-23T15:29:00Z">
        <w:r w:rsidR="00086B8B">
          <w:rPr>
            <w:rFonts w:ascii="Arial" w:hAnsi="Arial" w:cs="Arial"/>
          </w:rPr>
          <w:t xml:space="preserve">with </w:t>
        </w:r>
      </w:ins>
      <w:del w:id="165" w:author="Alan Hawse" w:date="2018-03-23T15:29:00Z">
        <w:r w:rsidDel="00086B8B">
          <w:rPr>
            <w:rFonts w:ascii="Arial" w:hAnsi="Arial" w:cs="Arial"/>
          </w:rPr>
          <w:delText xml:space="preserve">ike to build </w:delText>
        </w:r>
      </w:del>
      <w:r>
        <w:rPr>
          <w:rFonts w:ascii="Arial" w:hAnsi="Arial" w:cs="Arial"/>
        </w:rPr>
        <w:t xml:space="preserve">a command processor </w:t>
      </w:r>
      <w:del w:id="166" w:author="Alan Hawse" w:date="2018-03-23T15:29:00Z">
        <w:r w:rsidDel="00086B8B">
          <w:rPr>
            <w:rFonts w:ascii="Arial" w:hAnsi="Arial" w:cs="Arial"/>
          </w:rPr>
          <w:delText>that gets a key and then processes that with</w:delText>
        </w:r>
      </w:del>
      <w:ins w:id="167" w:author="Alan Hawse" w:date="2018-03-23T15:29:00Z">
        <w:r w:rsidR="00086B8B">
          <w:rPr>
            <w:rFonts w:ascii="Arial" w:hAnsi="Arial" w:cs="Arial"/>
          </w:rPr>
          <w:t>implemented with</w:t>
        </w:r>
      </w:ins>
      <w:r>
        <w:rPr>
          <w:rFonts w:ascii="Arial" w:hAnsi="Arial" w:cs="Arial"/>
        </w:rPr>
        <w:t xml:space="preserve"> a big switch statement.  </w:t>
      </w:r>
    </w:p>
    <w:p w14:paraId="39CD39E5" w14:textId="6C1974C5" w:rsidR="00262C75" w:rsidRDefault="00E9332C" w:rsidP="007B0BD5">
      <w:pPr>
        <w:pStyle w:val="NormalWeb"/>
        <w:rPr>
          <w:ins w:id="168" w:author="Alan Hawse" w:date="2018-03-23T15:32:00Z"/>
          <w:rFonts w:ascii="Arial" w:hAnsi="Arial" w:cs="Arial"/>
        </w:rPr>
      </w:pPr>
      <w:ins w:id="169" w:author="Alan Hawse" w:date="2018-03-23T15:44:00Z">
        <w:r>
          <w:rPr>
            <w:rFonts w:ascii="Arial" w:hAnsi="Arial" w:cs="Arial"/>
          </w:rPr>
          <w:t xml:space="preserve">First, wait for the </w:t>
        </w:r>
      </w:ins>
      <w:proofErr w:type="spellStart"/>
      <w:ins w:id="170" w:author="Alan Hawse" w:date="2018-03-23T15:45:00Z">
        <w:r>
          <w:rPr>
            <w:rFonts w:ascii="Arial" w:hAnsi="Arial" w:cs="Arial"/>
          </w:rPr>
          <w:t>uart</w:t>
        </w:r>
        <w:proofErr w:type="spellEnd"/>
        <w:r>
          <w:rPr>
            <w:rFonts w:ascii="Arial" w:hAnsi="Arial" w:cs="Arial"/>
          </w:rPr>
          <w:t xml:space="preserve"> semaphore</w:t>
        </w:r>
      </w:ins>
      <w:ins w:id="171" w:author="Alan Hawse" w:date="2018-03-23T15:44:00Z">
        <w:r>
          <w:rPr>
            <w:rFonts w:ascii="Arial" w:hAnsi="Arial" w:cs="Arial"/>
          </w:rPr>
          <w:t>, the</w:t>
        </w:r>
      </w:ins>
      <w:ins w:id="172" w:author="Alan Hawse" w:date="2018-03-23T15:45:00Z">
        <w:r>
          <w:rPr>
            <w:rFonts w:ascii="Arial" w:hAnsi="Arial" w:cs="Arial"/>
          </w:rPr>
          <w:t>n</w:t>
        </w:r>
      </w:ins>
      <w:ins w:id="173" w:author="Alan Hawse" w:date="2018-03-23T15:44:00Z">
        <w:r>
          <w:rPr>
            <w:rFonts w:ascii="Arial" w:hAnsi="Arial" w:cs="Arial"/>
          </w:rPr>
          <w:t xml:space="preserve"> </w:t>
        </w:r>
      </w:ins>
      <w:ins w:id="174" w:author="Alan Hawse" w:date="2018-03-23T15:31:00Z">
        <w:r w:rsidR="00086B8B">
          <w:rPr>
            <w:rFonts w:ascii="Arial" w:hAnsi="Arial" w:cs="Arial"/>
          </w:rPr>
          <w:t xml:space="preserve">while there are keys in the UART RX buffer, </w:t>
        </w:r>
      </w:ins>
      <w:del w:id="175" w:author="Alan Hawse" w:date="2018-03-23T15:31:00Z">
        <w:r w:rsidR="00262C75" w:rsidDel="00086B8B">
          <w:rPr>
            <w:rFonts w:ascii="Arial" w:hAnsi="Arial" w:cs="Arial"/>
          </w:rPr>
          <w:delText xml:space="preserve">First define a character c.  </w:delText>
        </w:r>
      </w:del>
      <w:ins w:id="176" w:author="Alan Hawse" w:date="2018-03-23T15:31:00Z">
        <w:r w:rsidR="00086B8B">
          <w:rPr>
            <w:rFonts w:ascii="Arial" w:hAnsi="Arial" w:cs="Arial"/>
          </w:rPr>
          <w:t xml:space="preserve"> </w:t>
        </w:r>
      </w:ins>
      <w:del w:id="177" w:author="Alan Hawse" w:date="2018-03-23T15:31:00Z">
        <w:r w:rsidR="00262C75" w:rsidDel="00086B8B">
          <w:rPr>
            <w:rFonts w:ascii="Arial" w:hAnsi="Arial" w:cs="Arial"/>
          </w:rPr>
          <w:delText>The</w:delText>
        </w:r>
        <w:r w:rsidR="00C64AE9" w:rsidDel="00086B8B">
          <w:rPr>
            <w:rFonts w:ascii="Arial" w:hAnsi="Arial" w:cs="Arial"/>
          </w:rPr>
          <w:delText>n</w:delText>
        </w:r>
        <w:r w:rsidR="00262C75" w:rsidDel="00086B8B">
          <w:rPr>
            <w:rFonts w:ascii="Arial" w:hAnsi="Arial" w:cs="Arial"/>
          </w:rPr>
          <w:delText xml:space="preserve"> </w:delText>
        </w:r>
      </w:del>
      <w:r w:rsidR="00E60AF5">
        <w:rPr>
          <w:rFonts w:ascii="Arial" w:hAnsi="Arial" w:cs="Arial"/>
        </w:rPr>
        <w:t xml:space="preserve">get </w:t>
      </w:r>
      <w:r w:rsidR="00262C75">
        <w:rPr>
          <w:rFonts w:ascii="Arial" w:hAnsi="Arial" w:cs="Arial"/>
        </w:rPr>
        <w:t xml:space="preserve">C from the UART.  </w:t>
      </w:r>
      <w:del w:id="178" w:author="Alan Hawse" w:date="2018-03-23T15:32:00Z">
        <w:r w:rsidR="00262C75" w:rsidDel="00086B8B">
          <w:rPr>
            <w:rFonts w:ascii="Arial" w:hAnsi="Arial" w:cs="Arial"/>
          </w:rPr>
          <w:delText xml:space="preserve">Now </w:delText>
        </w:r>
        <w:r w:rsidR="00C64AE9" w:rsidDel="00086B8B">
          <w:rPr>
            <w:rFonts w:ascii="Arial" w:hAnsi="Arial" w:cs="Arial"/>
          </w:rPr>
          <w:delText>setup th</w:delText>
        </w:r>
      </w:del>
      <w:ins w:id="179" w:author="Alan Hawse" w:date="2018-03-23T15:32:00Z">
        <w:r w:rsidR="00086B8B">
          <w:rPr>
            <w:rFonts w:ascii="Arial" w:hAnsi="Arial" w:cs="Arial"/>
          </w:rPr>
          <w:t>then use a</w:t>
        </w:r>
      </w:ins>
      <w:del w:id="180" w:author="Alan Hawse" w:date="2018-03-23T15:32:00Z">
        <w:r w:rsidR="00C64AE9" w:rsidDel="00086B8B">
          <w:rPr>
            <w:rFonts w:ascii="Arial" w:hAnsi="Arial" w:cs="Arial"/>
          </w:rPr>
          <w:delText>e</w:delText>
        </w:r>
      </w:del>
      <w:r w:rsidR="00C64AE9">
        <w:rPr>
          <w:rFonts w:ascii="Arial" w:hAnsi="Arial" w:cs="Arial"/>
        </w:rPr>
        <w:t xml:space="preserve"> switch to process </w:t>
      </w:r>
      <w:r w:rsidR="00E60AF5">
        <w:rPr>
          <w:rFonts w:ascii="Arial" w:hAnsi="Arial" w:cs="Arial"/>
        </w:rPr>
        <w:t xml:space="preserve">the </w:t>
      </w:r>
      <w:r w:rsidR="00C64AE9">
        <w:rPr>
          <w:rFonts w:ascii="Arial" w:hAnsi="Arial" w:cs="Arial"/>
        </w:rPr>
        <w:t>dif</w:t>
      </w:r>
      <w:r w:rsidR="00262C75">
        <w:rPr>
          <w:rFonts w:ascii="Arial" w:hAnsi="Arial" w:cs="Arial"/>
        </w:rPr>
        <w:t>fer</w:t>
      </w:r>
      <w:r w:rsidR="00C64AE9">
        <w:rPr>
          <w:rFonts w:ascii="Arial" w:hAnsi="Arial" w:cs="Arial"/>
        </w:rPr>
        <w:t>e</w:t>
      </w:r>
      <w:r w:rsidR="00262C75">
        <w:rPr>
          <w:rFonts w:ascii="Arial" w:hAnsi="Arial" w:cs="Arial"/>
        </w:rPr>
        <w:t>nt commands.  Fo</w:t>
      </w:r>
      <w:r w:rsidR="00E60AF5">
        <w:rPr>
          <w:rFonts w:ascii="Arial" w:hAnsi="Arial" w:cs="Arial"/>
        </w:rPr>
        <w:t xml:space="preserve">r </w:t>
      </w:r>
      <w:proofErr w:type="gramStart"/>
      <w:r w:rsidR="00E60AF5">
        <w:rPr>
          <w:rFonts w:ascii="Arial" w:hAnsi="Arial" w:cs="Arial"/>
        </w:rPr>
        <w:t>now</w:t>
      </w:r>
      <w:proofErr w:type="gramEnd"/>
      <w:r w:rsidR="00E60AF5">
        <w:rPr>
          <w:rFonts w:ascii="Arial" w:hAnsi="Arial" w:cs="Arial"/>
        </w:rPr>
        <w:t xml:space="preserve"> the only command will be the question mark,</w:t>
      </w:r>
      <w:r w:rsidR="00262C75">
        <w:rPr>
          <w:rFonts w:ascii="Arial" w:hAnsi="Arial" w:cs="Arial"/>
        </w:rPr>
        <w:t xml:space="preserve"> which will just printout the </w:t>
      </w:r>
      <w:ins w:id="181" w:author="Alan Hawse" w:date="2018-03-23T15:45:00Z">
        <w:r>
          <w:rPr>
            <w:rFonts w:ascii="Arial" w:hAnsi="Arial" w:cs="Arial"/>
          </w:rPr>
          <w:t xml:space="preserve">a help message for each of the </w:t>
        </w:r>
      </w:ins>
      <w:r w:rsidR="00262C75">
        <w:rPr>
          <w:rFonts w:ascii="Arial" w:hAnsi="Arial" w:cs="Arial"/>
        </w:rPr>
        <w:t xml:space="preserve">commands.  As we add new commands to the </w:t>
      </w:r>
      <w:r w:rsidR="00C64AE9">
        <w:rPr>
          <w:rFonts w:ascii="Arial" w:hAnsi="Arial" w:cs="Arial"/>
        </w:rPr>
        <w:t>command processor switch</w:t>
      </w:r>
      <w:r w:rsidR="00262C75">
        <w:rPr>
          <w:rFonts w:ascii="Arial" w:hAnsi="Arial" w:cs="Arial"/>
        </w:rPr>
        <w:t xml:space="preserve"> I will add more print</w:t>
      </w:r>
      <w:r w:rsidR="00E60AF5">
        <w:rPr>
          <w:rFonts w:ascii="Arial" w:hAnsi="Arial" w:cs="Arial"/>
        </w:rPr>
        <w:t>-f’</w:t>
      </w:r>
      <w:r w:rsidR="00262C75">
        <w:rPr>
          <w:rFonts w:ascii="Arial" w:hAnsi="Arial" w:cs="Arial"/>
        </w:rPr>
        <w:t xml:space="preserve">s to </w:t>
      </w:r>
      <w:r w:rsidR="00C64AE9">
        <w:rPr>
          <w:rFonts w:ascii="Arial" w:hAnsi="Arial" w:cs="Arial"/>
        </w:rPr>
        <w:t>this case as well as additional cases to handle the other commands.</w:t>
      </w:r>
    </w:p>
    <w:p w14:paraId="377BC568" w14:textId="2250F4EF" w:rsidR="00086B8B" w:rsidRDefault="00086B8B" w:rsidP="007B0BD5">
      <w:pPr>
        <w:pStyle w:val="NormalWeb"/>
        <w:rPr>
          <w:rFonts w:ascii="Arial" w:hAnsi="Arial" w:cs="Arial"/>
        </w:rPr>
      </w:pPr>
      <w:ins w:id="182" w:author="Alan Hawse" w:date="2018-03-23T15:32:00Z">
        <w:r>
          <w:rPr>
            <w:rFonts w:ascii="Arial" w:hAnsi="Arial" w:cs="Arial"/>
          </w:rPr>
          <w:t>Once all of this is done, you turn the UART RX interrupt back on and loop back to the top.</w:t>
        </w:r>
      </w:ins>
    </w:p>
    <w:p w14:paraId="08107FB6" w14:textId="518C0099" w:rsidR="00D66E95" w:rsidRDefault="00C64AE9" w:rsidP="007B0BD5">
      <w:pPr>
        <w:pStyle w:val="NormalWeb"/>
        <w:rPr>
          <w:ins w:id="183" w:author="Alan Hawse" w:date="2018-03-23T12:23:00Z"/>
          <w:rFonts w:ascii="Arial" w:hAnsi="Arial" w:cs="Arial"/>
        </w:rPr>
      </w:pPr>
      <w:del w:id="184" w:author="Alan Hawse" w:date="2018-03-23T15:46:00Z">
        <w:r w:rsidDel="00E9332C">
          <w:rPr>
            <w:rFonts w:ascii="Arial" w:hAnsi="Arial" w:cs="Arial"/>
          </w:rPr>
          <w:delText>To print</w:delText>
        </w:r>
        <w:r w:rsidR="00E60AF5" w:rsidDel="00E9332C">
          <w:rPr>
            <w:rFonts w:ascii="Arial" w:hAnsi="Arial" w:cs="Arial"/>
          </w:rPr>
          <w:delText>, we’ll</w:delText>
        </w:r>
        <w:r w:rsidDel="00E9332C">
          <w:rPr>
            <w:rFonts w:ascii="Arial" w:hAnsi="Arial" w:cs="Arial"/>
          </w:rPr>
          <w:delText xml:space="preserve"> just use </w:delText>
        </w:r>
        <w:r w:rsidR="00E60AF5" w:rsidDel="00E9332C">
          <w:rPr>
            <w:rFonts w:ascii="Arial" w:hAnsi="Arial" w:cs="Arial"/>
          </w:rPr>
          <w:delText xml:space="preserve">printf command like before </w:delText>
        </w:r>
        <w:r w:rsidDel="00E9332C">
          <w:rPr>
            <w:rFonts w:ascii="Arial" w:hAnsi="Arial" w:cs="Arial"/>
          </w:rPr>
          <w:delText xml:space="preserve">and the string you want to printout.  When the user presses </w:delText>
        </w:r>
        <w:r w:rsidR="00E60AF5" w:rsidDel="00E9332C">
          <w:rPr>
            <w:rFonts w:ascii="Arial" w:hAnsi="Arial" w:cs="Arial"/>
          </w:rPr>
          <w:delText>question-mark</w:delText>
        </w:r>
        <w:r w:rsidDel="00E9332C">
          <w:rPr>
            <w:rFonts w:ascii="Arial" w:hAnsi="Arial" w:cs="Arial"/>
          </w:rPr>
          <w:delText xml:space="preserve"> for now we will just print “? Prints help”</w:delText>
        </w:r>
      </w:del>
      <w:ins w:id="185" w:author="Alan Hawse" w:date="2018-03-23T11:29:00Z">
        <w:r w:rsidR="00D66E95">
          <w:rPr>
            <w:rFonts w:ascii="Arial" w:hAnsi="Arial" w:cs="Arial"/>
          </w:rPr>
          <w:t xml:space="preserve">Now </w:t>
        </w:r>
        <w:proofErr w:type="spellStart"/>
        <w:proofErr w:type="gramStart"/>
        <w:r w:rsidR="00D66E95">
          <w:rPr>
            <w:rFonts w:ascii="Arial" w:hAnsi="Arial" w:cs="Arial"/>
          </w:rPr>
          <w:t>lets</w:t>
        </w:r>
        <w:proofErr w:type="spellEnd"/>
        <w:proofErr w:type="gramEnd"/>
        <w:r w:rsidR="00D66E95">
          <w:rPr>
            <w:rFonts w:ascii="Arial" w:hAnsi="Arial" w:cs="Arial"/>
          </w:rPr>
          <w:t xml:space="preserve"> add the header information for the </w:t>
        </w:r>
        <w:proofErr w:type="spellStart"/>
        <w:r w:rsidR="00D66E95">
          <w:rPr>
            <w:rFonts w:ascii="Arial" w:hAnsi="Arial" w:cs="Arial"/>
          </w:rPr>
          <w:t>uartTask</w:t>
        </w:r>
        <w:proofErr w:type="spellEnd"/>
        <w:r w:rsidR="00D66E95">
          <w:rPr>
            <w:rFonts w:ascii="Arial" w:hAnsi="Arial" w:cs="Arial"/>
          </w:rPr>
          <w:t xml:space="preserve">. </w:t>
        </w:r>
      </w:ins>
      <w:ins w:id="186" w:author="Alan Hawse" w:date="2018-03-23T15:46:00Z">
        <w:r w:rsidR="00E9332C">
          <w:rPr>
            <w:rFonts w:ascii="Arial" w:hAnsi="Arial" w:cs="Arial"/>
          </w:rPr>
          <w:t xml:space="preserve"> To do this, c</w:t>
        </w:r>
      </w:ins>
      <w:ins w:id="187" w:author="Alan Hawse" w:date="2018-03-23T11:29:00Z">
        <w:r w:rsidR="00D66E95">
          <w:rPr>
            <w:rFonts w:ascii="Arial" w:hAnsi="Arial" w:cs="Arial"/>
          </w:rPr>
          <w:t xml:space="preserve">reate </w:t>
        </w:r>
        <w:proofErr w:type="spellStart"/>
        <w:r w:rsidR="00D66E95">
          <w:rPr>
            <w:rFonts w:ascii="Arial" w:hAnsi="Arial" w:cs="Arial"/>
          </w:rPr>
          <w:t>uartTask.h</w:t>
        </w:r>
        <w:proofErr w:type="spellEnd"/>
        <w:r w:rsidR="00D66E95">
          <w:rPr>
            <w:rFonts w:ascii="Arial" w:hAnsi="Arial" w:cs="Arial"/>
          </w:rPr>
          <w:t xml:space="preserve"> </w:t>
        </w:r>
        <w:r w:rsidR="000E258C">
          <w:rPr>
            <w:rFonts w:ascii="Arial" w:hAnsi="Arial" w:cs="Arial"/>
          </w:rPr>
          <w:t xml:space="preserve">by right clicking the </w:t>
        </w:r>
      </w:ins>
      <w:ins w:id="188" w:author="Alan Hawse" w:date="2018-03-23T12:22:00Z">
        <w:r w:rsidR="000E258C">
          <w:rPr>
            <w:rFonts w:ascii="Arial" w:hAnsi="Arial" w:cs="Arial"/>
          </w:rPr>
          <w:t xml:space="preserve">“header files” folder, selecting add new item.  Then pick Header file and finally name the file </w:t>
        </w:r>
        <w:proofErr w:type="spellStart"/>
        <w:r w:rsidR="000E258C">
          <w:rPr>
            <w:rFonts w:ascii="Arial" w:hAnsi="Arial" w:cs="Arial"/>
          </w:rPr>
          <w:t>uartTask.h</w:t>
        </w:r>
      </w:ins>
      <w:proofErr w:type="spellEnd"/>
      <w:ins w:id="189" w:author="Alan Hawse" w:date="2018-03-23T12:23:00Z">
        <w:r w:rsidR="0003293E">
          <w:rPr>
            <w:rFonts w:ascii="Arial" w:hAnsi="Arial" w:cs="Arial"/>
          </w:rPr>
          <w:t>.</w:t>
        </w:r>
      </w:ins>
    </w:p>
    <w:p w14:paraId="63FE4BEB" w14:textId="115AA54B" w:rsidR="0003293E" w:rsidDel="0003293E" w:rsidRDefault="00787FFC" w:rsidP="00787FFC">
      <w:pPr>
        <w:pStyle w:val="NormalWeb"/>
        <w:rPr>
          <w:del w:id="190" w:author="Alan Hawse" w:date="2018-03-23T12:24:00Z"/>
          <w:rFonts w:ascii="Arial" w:hAnsi="Arial" w:cs="Arial"/>
        </w:rPr>
        <w:pPrChange w:id="191" w:author="Alan Hawse" w:date="2018-03-24T12:09:00Z">
          <w:pPr>
            <w:pStyle w:val="NormalWeb"/>
          </w:pPr>
        </w:pPrChange>
      </w:pPr>
      <w:ins w:id="192" w:author="Alan Hawse" w:date="2018-03-23T12:23:00Z">
        <w:r>
          <w:rPr>
            <w:rFonts w:ascii="Arial" w:hAnsi="Arial" w:cs="Arial"/>
          </w:rPr>
          <w:t xml:space="preserve">In this file, add a </w:t>
        </w:r>
      </w:ins>
      <w:ins w:id="193" w:author="Alan Hawse" w:date="2018-03-24T12:08:00Z">
        <w:r>
          <w:rPr>
            <w:rFonts w:ascii="Arial" w:hAnsi="Arial" w:cs="Arial"/>
          </w:rPr>
          <w:t>#</w:t>
        </w:r>
        <w:proofErr w:type="spellStart"/>
        <w:r>
          <w:rPr>
            <w:rFonts w:ascii="Arial" w:hAnsi="Arial" w:cs="Arial"/>
          </w:rPr>
          <w:t>prama</w:t>
        </w:r>
        <w:proofErr w:type="spellEnd"/>
        <w:r>
          <w:rPr>
            <w:rFonts w:ascii="Arial" w:hAnsi="Arial" w:cs="Arial"/>
          </w:rPr>
          <w:t xml:space="preserve"> once</w:t>
        </w:r>
        <w:r>
          <w:rPr>
            <w:rFonts w:ascii="Arial" w:hAnsi="Arial" w:cs="Arial"/>
          </w:rPr>
          <w:t xml:space="preserve"> so that this file is included into the project only one time</w:t>
        </w:r>
      </w:ins>
      <w:ins w:id="194" w:author="Alan Hawse" w:date="2018-03-23T12:23:00Z">
        <w:r w:rsidR="0003293E">
          <w:rPr>
            <w:rFonts w:ascii="Arial" w:hAnsi="Arial" w:cs="Arial"/>
          </w:rPr>
          <w:t xml:space="preserve">,  then a function prototype for the </w:t>
        </w:r>
        <w:proofErr w:type="spellStart"/>
        <w:r w:rsidR="0003293E">
          <w:rPr>
            <w:rFonts w:ascii="Arial" w:hAnsi="Arial" w:cs="Arial"/>
          </w:rPr>
          <w:t>uartTask</w:t>
        </w:r>
      </w:ins>
      <w:proofErr w:type="spellEnd"/>
      <w:ins w:id="195" w:author="Alan Hawse" w:date="2018-03-24T12:08:00Z">
        <w:r>
          <w:rPr>
            <w:rFonts w:ascii="Arial" w:hAnsi="Arial" w:cs="Arial"/>
          </w:rPr>
          <w:t>.</w:t>
        </w:r>
      </w:ins>
      <w:bookmarkStart w:id="196" w:name="_GoBack"/>
      <w:bookmarkEnd w:id="196"/>
    </w:p>
    <w:p w14:paraId="168EE80B" w14:textId="5D83ECE2" w:rsidR="0003293E" w:rsidRDefault="0003293E" w:rsidP="00787FFC">
      <w:pPr>
        <w:pStyle w:val="NormalWeb"/>
        <w:rPr>
          <w:ins w:id="197" w:author="Alan Hawse" w:date="2018-03-23T15:46:00Z"/>
          <w:rFonts w:ascii="Arial" w:hAnsi="Arial" w:cs="Arial"/>
        </w:rPr>
      </w:pPr>
    </w:p>
    <w:p w14:paraId="5B359548" w14:textId="54E57081" w:rsidR="00515C63" w:rsidRDefault="00E9332C" w:rsidP="00515C63">
      <w:pPr>
        <w:pStyle w:val="NormalWeb"/>
        <w:rPr>
          <w:ins w:id="198" w:author="Alan Hawse" w:date="2018-03-23T11:17:00Z"/>
          <w:rFonts w:ascii="Arial" w:hAnsi="Arial" w:cs="Arial"/>
        </w:rPr>
      </w:pPr>
      <w:ins w:id="199" w:author="Alan Hawse" w:date="2018-03-23T15:46:00Z">
        <w:r>
          <w:rPr>
            <w:rFonts w:ascii="Arial" w:hAnsi="Arial" w:cs="Arial"/>
          </w:rPr>
          <w:t>Now that we have built the task, it is time to get it started in the main program.</w:t>
        </w:r>
      </w:ins>
      <w:ins w:id="200" w:author="Alan Hawse" w:date="2018-03-23T15:47:00Z">
        <w:r>
          <w:rPr>
            <w:rFonts w:ascii="Arial" w:hAnsi="Arial" w:cs="Arial"/>
          </w:rPr>
          <w:t xml:space="preserve">  To do </w:t>
        </w:r>
        <w:proofErr w:type="gramStart"/>
        <w:r>
          <w:rPr>
            <w:rFonts w:ascii="Arial" w:hAnsi="Arial" w:cs="Arial"/>
          </w:rPr>
          <w:t xml:space="preserve">this, </w:t>
        </w:r>
      </w:ins>
      <w:ins w:id="201" w:author="Alan Hawse" w:date="2018-03-23T11:30:00Z">
        <w:r w:rsidR="00D66E95">
          <w:rPr>
            <w:rFonts w:ascii="Arial" w:hAnsi="Arial" w:cs="Arial"/>
          </w:rPr>
          <w:t xml:space="preserve"> you</w:t>
        </w:r>
        <w:proofErr w:type="gramEnd"/>
        <w:r w:rsidR="00D66E95">
          <w:rPr>
            <w:rFonts w:ascii="Arial" w:hAnsi="Arial" w:cs="Arial"/>
          </w:rPr>
          <w:t xml:space="preserve"> need to edit t</w:t>
        </w:r>
      </w:ins>
      <w:ins w:id="202" w:author="Alan Hawse" w:date="2018-03-23T11:17:00Z">
        <w:r w:rsidR="00515C63">
          <w:rPr>
            <w:rFonts w:ascii="Arial" w:hAnsi="Arial" w:cs="Arial"/>
          </w:rPr>
          <w:t>he main CM4 application</w:t>
        </w:r>
      </w:ins>
      <w:ins w:id="203" w:author="Alan Hawse" w:date="2018-03-23T11:31:00Z">
        <w:r w:rsidR="00D66E95">
          <w:rPr>
            <w:rFonts w:ascii="Arial" w:hAnsi="Arial" w:cs="Arial"/>
          </w:rPr>
          <w:t xml:space="preserve">.  Add the include for </w:t>
        </w:r>
        <w:proofErr w:type="spellStart"/>
        <w:r w:rsidR="00D66E95">
          <w:rPr>
            <w:rFonts w:ascii="Arial" w:hAnsi="Arial" w:cs="Arial"/>
          </w:rPr>
          <w:t>uartTask.h</w:t>
        </w:r>
        <w:proofErr w:type="spellEnd"/>
        <w:r w:rsidR="00D66E95">
          <w:rPr>
            <w:rFonts w:ascii="Arial" w:hAnsi="Arial" w:cs="Arial"/>
          </w:rPr>
          <w:t xml:space="preserve">, </w:t>
        </w:r>
      </w:ins>
      <w:ins w:id="204" w:author="Alan Hawse" w:date="2018-03-23T12:28:00Z">
        <w:r w:rsidR="00095F8C">
          <w:rPr>
            <w:rFonts w:ascii="Arial" w:hAnsi="Arial" w:cs="Arial"/>
          </w:rPr>
          <w:t xml:space="preserve">and </w:t>
        </w:r>
        <w:proofErr w:type="spellStart"/>
        <w:r w:rsidR="00095F8C">
          <w:rPr>
            <w:rFonts w:ascii="Arial" w:hAnsi="Arial" w:cs="Arial"/>
          </w:rPr>
          <w:t>FreeRTOS.h</w:t>
        </w:r>
        <w:proofErr w:type="spellEnd"/>
        <w:r w:rsidR="00095F8C">
          <w:rPr>
            <w:rFonts w:ascii="Arial" w:hAnsi="Arial" w:cs="Arial"/>
          </w:rPr>
          <w:t xml:space="preserve">, </w:t>
        </w:r>
      </w:ins>
      <w:proofErr w:type="gramStart"/>
      <w:ins w:id="205" w:author="Alan Hawse" w:date="2018-03-23T11:31:00Z">
        <w:r w:rsidR="00D66E95">
          <w:rPr>
            <w:rFonts w:ascii="Arial" w:hAnsi="Arial" w:cs="Arial"/>
          </w:rPr>
          <w:t xml:space="preserve">then </w:t>
        </w:r>
      </w:ins>
      <w:ins w:id="206" w:author="Alan Hawse" w:date="2018-03-23T11:30:00Z">
        <w:r w:rsidR="00D66E95">
          <w:rPr>
            <w:rFonts w:ascii="Arial" w:hAnsi="Arial" w:cs="Arial"/>
          </w:rPr>
          <w:t xml:space="preserve"> </w:t>
        </w:r>
      </w:ins>
      <w:ins w:id="207" w:author="Alan Hawse" w:date="2018-03-23T11:31:00Z">
        <w:r w:rsidR="00D66E95">
          <w:rPr>
            <w:rFonts w:ascii="Arial" w:hAnsi="Arial" w:cs="Arial"/>
          </w:rPr>
          <w:t>launch</w:t>
        </w:r>
        <w:proofErr w:type="gramEnd"/>
        <w:r w:rsidR="00D66E95">
          <w:rPr>
            <w:rFonts w:ascii="Arial" w:hAnsi="Arial" w:cs="Arial"/>
          </w:rPr>
          <w:t xml:space="preserve"> the </w:t>
        </w:r>
        <w:proofErr w:type="spellStart"/>
        <w:r w:rsidR="00D66E95">
          <w:rPr>
            <w:rFonts w:ascii="Arial" w:hAnsi="Arial" w:cs="Arial"/>
          </w:rPr>
          <w:t>uart</w:t>
        </w:r>
        <w:proofErr w:type="spellEnd"/>
        <w:r w:rsidR="00D66E95">
          <w:rPr>
            <w:rFonts w:ascii="Arial" w:hAnsi="Arial" w:cs="Arial"/>
          </w:rPr>
          <w:t xml:space="preserve"> task and then startup the scheduler.</w:t>
        </w:r>
      </w:ins>
    </w:p>
    <w:p w14:paraId="38AC5CE2" w14:textId="0119E633" w:rsidR="00C64AE9" w:rsidDel="00D66E95" w:rsidRDefault="00E9332C" w:rsidP="007B0BD5">
      <w:pPr>
        <w:pStyle w:val="NormalWeb"/>
        <w:rPr>
          <w:del w:id="208" w:author="Alan Hawse" w:date="2018-03-23T11:31:00Z"/>
          <w:rFonts w:ascii="Arial" w:hAnsi="Arial" w:cs="Arial"/>
        </w:rPr>
      </w:pPr>
      <w:ins w:id="209" w:author="Alan Hawse" w:date="2018-03-23T15:47:00Z">
        <w:r>
          <w:rPr>
            <w:rFonts w:ascii="Arial" w:hAnsi="Arial" w:cs="Arial"/>
          </w:rPr>
          <w:t xml:space="preserve">All right let it rip by pressing the </w:t>
        </w:r>
      </w:ins>
      <w:del w:id="210" w:author="Alan Hawse" w:date="2018-03-23T11:31:00Z">
        <w:r w:rsidR="00C64AE9" w:rsidDel="00D66E95">
          <w:rPr>
            <w:rFonts w:ascii="Arial" w:hAnsi="Arial" w:cs="Arial"/>
          </w:rPr>
          <w:delText>The last step is to start the task in main… and startup the scheduler.</w:delText>
        </w:r>
      </w:del>
    </w:p>
    <w:p w14:paraId="57D24F33" w14:textId="59D694DB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Build, program</w:t>
      </w:r>
      <w:ins w:id="211" w:author="Alan Hawse" w:date="2018-03-23T15:47:00Z">
        <w:r w:rsidR="00E9332C">
          <w:rPr>
            <w:rFonts w:ascii="Arial" w:hAnsi="Arial" w:cs="Arial"/>
          </w:rPr>
          <w:t xml:space="preserve"> button…</w:t>
        </w:r>
      </w:ins>
      <w:del w:id="212" w:author="Alan Hawse" w:date="2018-03-23T15:47:00Z">
        <w:r w:rsidDel="00E9332C">
          <w:rPr>
            <w:rFonts w:ascii="Arial" w:hAnsi="Arial" w:cs="Arial"/>
          </w:rPr>
          <w:delText>.</w:delText>
        </w:r>
      </w:del>
    </w:p>
    <w:p w14:paraId="4E3D3E98" w14:textId="51710083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test it go to the Terminal again and </w:t>
      </w:r>
      <w:proofErr w:type="gramStart"/>
      <w:r>
        <w:rPr>
          <w:rFonts w:ascii="Arial" w:hAnsi="Arial" w:cs="Arial"/>
        </w:rPr>
        <w:t>press ?</w:t>
      </w:r>
      <w:proofErr w:type="gramEnd"/>
      <w:r>
        <w:rPr>
          <w:rFonts w:ascii="Arial" w:hAnsi="Arial" w:cs="Arial"/>
        </w:rPr>
        <w:t>.  OK… good, the help function works and we have a framework to add more commands.</w:t>
      </w:r>
    </w:p>
    <w:p w14:paraId="70BB857B" w14:textId="0E959ECC" w:rsidR="00272586" w:rsidRDefault="0027258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our first UART interface working.  </w:t>
      </w:r>
      <w:r w:rsidR="00431BF5">
        <w:rPr>
          <w:rFonts w:ascii="Arial" w:hAnsi="Arial" w:cs="Arial"/>
        </w:rPr>
        <w:t>I</w:t>
      </w:r>
      <w:r>
        <w:rPr>
          <w:rFonts w:ascii="Arial" w:hAnsi="Arial" w:cs="Arial"/>
        </w:rPr>
        <w:t>n the next video</w:t>
      </w:r>
      <w:r w:rsidR="00431B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will walk you through </w:t>
      </w:r>
      <w:r w:rsidR="00431BF5">
        <w:rPr>
          <w:rFonts w:ascii="Arial" w:hAnsi="Arial" w:cs="Arial"/>
        </w:rPr>
        <w:t xml:space="preserve">adding and configuring </w:t>
      </w:r>
      <w:r>
        <w:rPr>
          <w:rFonts w:ascii="Arial" w:hAnsi="Arial" w:cs="Arial"/>
        </w:rPr>
        <w:t xml:space="preserve">the PWM peripherals to control the </w:t>
      </w:r>
      <w:r w:rsidR="00431BF5">
        <w:rPr>
          <w:rFonts w:ascii="Arial" w:hAnsi="Arial" w:cs="Arial"/>
        </w:rPr>
        <w:t xml:space="preserve">servos in the </w:t>
      </w:r>
      <w:r>
        <w:rPr>
          <w:rFonts w:ascii="Arial" w:hAnsi="Arial" w:cs="Arial"/>
        </w:rPr>
        <w:t>robotic arm.</w:t>
      </w:r>
    </w:p>
    <w:p w14:paraId="78403E0B" w14:textId="674A1B1B" w:rsidR="0065673C" w:rsidRDefault="0065673C" w:rsidP="00E0344C">
      <w:pPr>
        <w:pStyle w:val="NormalWeb"/>
        <w:rPr>
          <w:rFonts w:ascii="Arial" w:hAnsi="Arial" w:cs="Arial"/>
        </w:rPr>
      </w:pPr>
      <w:r w:rsidRPr="0065673C">
        <w:rPr>
          <w:rFonts w:ascii="Arial" w:hAnsi="Arial" w:cs="Arial"/>
          <w:highlight w:val="yellow"/>
        </w:rPr>
        <w:t>[RE-RECORD OR REUSE FROM PREVIOUS RECORDING]</w:t>
      </w:r>
    </w:p>
    <w:p w14:paraId="47716168" w14:textId="080D108A" w:rsidR="009A1A2A" w:rsidRDefault="00E0344C" w:rsidP="00E0344C">
      <w:pPr>
        <w:pStyle w:val="NormalWeb"/>
      </w:pPr>
      <w:r>
        <w:rPr>
          <w:rFonts w:ascii="Arial" w:hAnsi="Arial" w:cs="Arial"/>
        </w:rPr>
        <w:t xml:space="preserve">You can post your comments and questions in our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D0731"/>
    <w:multiLevelType w:val="hybridMultilevel"/>
    <w:tmpl w:val="45C4D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an Hawse">
    <w15:presenceInfo w15:providerId="None" w15:userId="Alan Haw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1A8D"/>
    <w:rsid w:val="00025C07"/>
    <w:rsid w:val="0003293E"/>
    <w:rsid w:val="00051A5B"/>
    <w:rsid w:val="000548C5"/>
    <w:rsid w:val="00086B8B"/>
    <w:rsid w:val="00095F8C"/>
    <w:rsid w:val="000A6CC6"/>
    <w:rsid w:val="000E258C"/>
    <w:rsid w:val="000E31B7"/>
    <w:rsid w:val="00132947"/>
    <w:rsid w:val="001724D4"/>
    <w:rsid w:val="001764BB"/>
    <w:rsid w:val="00177218"/>
    <w:rsid w:val="00177DA4"/>
    <w:rsid w:val="001C0122"/>
    <w:rsid w:val="001D573A"/>
    <w:rsid w:val="002330B8"/>
    <w:rsid w:val="00255190"/>
    <w:rsid w:val="00262C75"/>
    <w:rsid w:val="00272586"/>
    <w:rsid w:val="002E732B"/>
    <w:rsid w:val="0034529B"/>
    <w:rsid w:val="003A406F"/>
    <w:rsid w:val="003D44C9"/>
    <w:rsid w:val="00431BF5"/>
    <w:rsid w:val="00477858"/>
    <w:rsid w:val="005029C9"/>
    <w:rsid w:val="00515C63"/>
    <w:rsid w:val="005E4B98"/>
    <w:rsid w:val="00600A66"/>
    <w:rsid w:val="006558A0"/>
    <w:rsid w:val="0065673C"/>
    <w:rsid w:val="00673A5D"/>
    <w:rsid w:val="006D0BCB"/>
    <w:rsid w:val="006F6591"/>
    <w:rsid w:val="0072767A"/>
    <w:rsid w:val="00765BD0"/>
    <w:rsid w:val="00787FFC"/>
    <w:rsid w:val="007B0BD5"/>
    <w:rsid w:val="007D6AD6"/>
    <w:rsid w:val="007E1982"/>
    <w:rsid w:val="008317F7"/>
    <w:rsid w:val="008962CD"/>
    <w:rsid w:val="008D2510"/>
    <w:rsid w:val="009013C0"/>
    <w:rsid w:val="009031E5"/>
    <w:rsid w:val="0091410B"/>
    <w:rsid w:val="009854C5"/>
    <w:rsid w:val="009A1A2A"/>
    <w:rsid w:val="00A072B4"/>
    <w:rsid w:val="00A13116"/>
    <w:rsid w:val="00AC3195"/>
    <w:rsid w:val="00B0392E"/>
    <w:rsid w:val="00B37780"/>
    <w:rsid w:val="00B66AFF"/>
    <w:rsid w:val="00C04FC2"/>
    <w:rsid w:val="00C23967"/>
    <w:rsid w:val="00C35243"/>
    <w:rsid w:val="00C64AE9"/>
    <w:rsid w:val="00CA7D11"/>
    <w:rsid w:val="00CB4D02"/>
    <w:rsid w:val="00CC68F9"/>
    <w:rsid w:val="00CD6D52"/>
    <w:rsid w:val="00CE49F7"/>
    <w:rsid w:val="00D13311"/>
    <w:rsid w:val="00D22A87"/>
    <w:rsid w:val="00D41FCB"/>
    <w:rsid w:val="00D66E95"/>
    <w:rsid w:val="00DB10E7"/>
    <w:rsid w:val="00DE5CD0"/>
    <w:rsid w:val="00E0344C"/>
    <w:rsid w:val="00E454A9"/>
    <w:rsid w:val="00E60AF5"/>
    <w:rsid w:val="00E67824"/>
    <w:rsid w:val="00E82271"/>
    <w:rsid w:val="00E9332C"/>
    <w:rsid w:val="00EE1A6B"/>
    <w:rsid w:val="00F477D3"/>
    <w:rsid w:val="00FC3CB0"/>
    <w:rsid w:val="00FE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1490</Words>
  <Characters>8498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7</cp:revision>
  <dcterms:created xsi:type="dcterms:W3CDTF">2018-01-29T18:17:00Z</dcterms:created>
  <dcterms:modified xsi:type="dcterms:W3CDTF">2018-03-24T16:09:00Z</dcterms:modified>
</cp:coreProperties>
</file>