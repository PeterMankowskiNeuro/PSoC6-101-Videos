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1563276E" w:rsidR="007B0BD5" w:rsidRDefault="00933B2D" w:rsidP="007B0BD5">
      <w:pPr>
        <w:pStyle w:val="NormalWeb"/>
      </w:pPr>
      <w:ins w:id="0" w:author="Alan Hawse" w:date="2018-03-26T10:57:00Z">
        <w:r>
          <w:rPr>
            <w:rFonts w:ascii="Arial,Bold" w:hAnsi="Arial,Bold"/>
          </w:rPr>
          <w:t>P6 – 2-5</w:t>
        </w:r>
      </w:ins>
      <w:ins w:id="1" w:author="Alan Hawse" w:date="2018-03-26T10:58:00Z">
        <w:r>
          <w:rPr>
            <w:rFonts w:ascii="Arial,Bold" w:hAnsi="Arial,Bold"/>
          </w:rPr>
          <w:t>a-</w:t>
        </w:r>
      </w:ins>
      <w:r w:rsidR="00253730">
        <w:rPr>
          <w:rFonts w:ascii="Arial,Bold" w:hAnsi="Arial,Bold"/>
        </w:rPr>
        <w:t>CapSense</w:t>
      </w:r>
    </w:p>
    <w:p w14:paraId="48A1B514" w14:textId="157FDC29"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In this video</w:t>
      </w:r>
      <w:r w:rsidR="00272586">
        <w:rPr>
          <w:rFonts w:ascii="Arial" w:hAnsi="Arial" w:cs="Arial"/>
        </w:rPr>
        <w:t>,</w:t>
      </w:r>
      <w:r w:rsidR="00253730">
        <w:rPr>
          <w:rFonts w:ascii="Arial" w:hAnsi="Arial" w:cs="Arial"/>
        </w:rPr>
        <w:t xml:space="preserve"> I will show you how to add </w:t>
      </w:r>
      <w:del w:id="2" w:author="Greg Landry" w:date="2018-03-27T16:09:00Z">
        <w:r w:rsidR="00253730" w:rsidDel="009E5C1F">
          <w:rPr>
            <w:rFonts w:ascii="Arial" w:hAnsi="Arial" w:cs="Arial"/>
          </w:rPr>
          <w:delText>a CapSens</w:delText>
        </w:r>
      </w:del>
      <w:ins w:id="3" w:author="Greg Landry" w:date="2018-03-27T16:09:00Z">
        <w:r w:rsidR="009E5C1F">
          <w:rPr>
            <w:rFonts w:ascii="Arial" w:hAnsi="Arial" w:cs="Arial"/>
          </w:rPr>
          <w:t>a</w:t>
        </w:r>
      </w:ins>
      <w:del w:id="4" w:author="Greg Landry" w:date="2018-03-27T16:09:00Z">
        <w:r w:rsidR="00253730" w:rsidDel="009E5C1F">
          <w:rPr>
            <w:rFonts w:ascii="Arial" w:hAnsi="Arial" w:cs="Arial"/>
          </w:rPr>
          <w:delText>e</w:delText>
        </w:r>
      </w:del>
      <w:r w:rsidR="00253730">
        <w:rPr>
          <w:rFonts w:ascii="Arial" w:hAnsi="Arial" w:cs="Arial"/>
        </w:rPr>
        <w:t xml:space="preserve"> capacitive-sensing interface to the project we have been working on to provide a local interface on the PSoC 6 BLE Pioneer Kit to control the robotic arm. </w:t>
      </w:r>
    </w:p>
    <w:p w14:paraId="31CB68DD" w14:textId="631EF60D" w:rsidR="001A4F85" w:rsidRDefault="00253730" w:rsidP="007B0BD5">
      <w:pPr>
        <w:pStyle w:val="NormalWeb"/>
        <w:rPr>
          <w:rFonts w:ascii="Arial" w:hAnsi="Arial" w:cs="Arial"/>
        </w:rPr>
      </w:pPr>
      <w:r>
        <w:rPr>
          <w:rFonts w:ascii="Arial" w:hAnsi="Arial" w:cs="Arial"/>
        </w:rPr>
        <w:t>CapSense is Cypress’ capacitive</w:t>
      </w:r>
      <w:ins w:id="5" w:author="Greg Landry" w:date="2018-03-27T16:09:00Z">
        <w:r w:rsidR="009E5C1F">
          <w:rPr>
            <w:rFonts w:ascii="Arial" w:hAnsi="Arial" w:cs="Arial"/>
          </w:rPr>
          <w:t>-</w:t>
        </w:r>
      </w:ins>
      <w:del w:id="6" w:author="Greg Landry" w:date="2018-03-27T16:09:00Z">
        <w:r w:rsidDel="009E5C1F">
          <w:rPr>
            <w:rFonts w:ascii="Arial" w:hAnsi="Arial" w:cs="Arial"/>
          </w:rPr>
          <w:delText xml:space="preserve"> </w:delText>
        </w:r>
      </w:del>
      <w:r>
        <w:rPr>
          <w:rFonts w:ascii="Arial" w:hAnsi="Arial" w:cs="Arial"/>
        </w:rPr>
        <w:t>sensing technology.  It’s the same type of technology that nearly everyone uses every day</w:t>
      </w:r>
      <w:ins w:id="7" w:author="Greg Landry" w:date="2018-03-27T16:09:00Z">
        <w:r w:rsidR="005C2574">
          <w:rPr>
            <w:rFonts w:ascii="Arial" w:hAnsi="Arial" w:cs="Arial"/>
          </w:rPr>
          <w:t xml:space="preserve"> - </w:t>
        </w:r>
      </w:ins>
      <w:del w:id="8" w:author="Greg Landry" w:date="2018-03-27T16:09:00Z">
        <w:r w:rsidDel="005C2574">
          <w:rPr>
            <w:rFonts w:ascii="Arial" w:hAnsi="Arial" w:cs="Arial"/>
          </w:rPr>
          <w:delText xml:space="preserve">, </w:delText>
        </w:r>
      </w:del>
      <w:r>
        <w:rPr>
          <w:rFonts w:ascii="Arial" w:hAnsi="Arial" w:cs="Arial"/>
        </w:rPr>
        <w:t xml:space="preserve">it’s in your smart phone, wearable device, stove, refrigerator, smart thermostat, it’s everywhere.  It enables designers to remove clunky mechanical buttons and switches delivering a sleek and sexy interface.  What’s great about Cypress’ CapSense solution?  </w:t>
      </w:r>
      <w:r w:rsidR="001A4F85">
        <w:rPr>
          <w:rFonts w:ascii="Arial" w:hAnsi="Arial" w:cs="Arial"/>
        </w:rPr>
        <w:t xml:space="preserve">It’s awesome because of how easy it is.  Now everyone asks me why it’s so easy and it’s </w:t>
      </w:r>
      <w:proofErr w:type="gramStart"/>
      <w:r w:rsidR="001A4F85">
        <w:rPr>
          <w:rFonts w:ascii="Arial" w:hAnsi="Arial" w:cs="Arial"/>
        </w:rPr>
        <w:t>really not</w:t>
      </w:r>
      <w:proofErr w:type="gramEnd"/>
      <w:r w:rsidR="001A4F85">
        <w:rPr>
          <w:rFonts w:ascii="Arial" w:hAnsi="Arial" w:cs="Arial"/>
        </w:rPr>
        <w:t xml:space="preserve"> that difficult to answer…it only took us a couple dozen guys…years…millions of dollars…</w:t>
      </w:r>
    </w:p>
    <w:p w14:paraId="5ABDBFD8" w14:textId="0F363E10" w:rsidR="00253730" w:rsidRDefault="001A4F85" w:rsidP="001A4F85">
      <w:pPr>
        <w:pStyle w:val="NormalWeb"/>
        <w:rPr>
          <w:rFonts w:ascii="Arial" w:hAnsi="Arial" w:cs="Arial"/>
        </w:rPr>
      </w:pPr>
      <w:r>
        <w:rPr>
          <w:rFonts w:ascii="Arial" w:hAnsi="Arial" w:cs="Arial"/>
        </w:rPr>
        <w:t xml:space="preserve">The bottom line is, CapSense is built </w:t>
      </w:r>
      <w:r w:rsidR="00253730">
        <w:rPr>
          <w:rFonts w:ascii="Arial" w:hAnsi="Arial" w:cs="Arial"/>
        </w:rPr>
        <w:t xml:space="preserve">on over 16-years of research and development, experts optimizing and perfecting the algorithms, sensing technologies and IP, all </w:t>
      </w:r>
      <w:proofErr w:type="gramStart"/>
      <w:r w:rsidR="00253730">
        <w:rPr>
          <w:rFonts w:ascii="Arial" w:hAnsi="Arial" w:cs="Arial"/>
        </w:rPr>
        <w:t>in an effort to</w:t>
      </w:r>
      <w:proofErr w:type="gramEnd"/>
      <w:r w:rsidR="00253730">
        <w:rPr>
          <w:rFonts w:ascii="Arial" w:hAnsi="Arial" w:cs="Arial"/>
        </w:rPr>
        <w:t xml:space="preserve"> provide you a solution that just works out of the box.  Don’t just take my word for it, </w:t>
      </w:r>
      <w:r>
        <w:rPr>
          <w:rFonts w:ascii="Arial" w:hAnsi="Arial" w:cs="Arial"/>
        </w:rPr>
        <w:t xml:space="preserve">you’ll see for </w:t>
      </w:r>
      <w:r w:rsidR="00253730">
        <w:rPr>
          <w:rFonts w:ascii="Arial" w:hAnsi="Arial" w:cs="Arial"/>
        </w:rPr>
        <w:t xml:space="preserve">yourself </w:t>
      </w:r>
      <w:r>
        <w:rPr>
          <w:rFonts w:ascii="Arial" w:hAnsi="Arial" w:cs="Arial"/>
        </w:rPr>
        <w:t xml:space="preserve">in the following </w:t>
      </w:r>
      <w:r w:rsidR="00253730">
        <w:rPr>
          <w:rFonts w:ascii="Arial" w:hAnsi="Arial" w:cs="Arial"/>
        </w:rPr>
        <w:t>lesson.</w:t>
      </w:r>
    </w:p>
    <w:p w14:paraId="3A933AFE" w14:textId="051B4B5F" w:rsidR="001A4F85" w:rsidRDefault="001A4F85" w:rsidP="007B0BD5">
      <w:pPr>
        <w:pStyle w:val="NormalWeb"/>
        <w:rPr>
          <w:rFonts w:ascii="Arial" w:hAnsi="Arial" w:cs="Arial"/>
        </w:rPr>
      </w:pPr>
      <w:r>
        <w:rPr>
          <w:rFonts w:ascii="Arial" w:hAnsi="Arial" w:cs="Arial"/>
        </w:rPr>
        <w:t>Let’s start with a new project that I’ll call “</w:t>
      </w:r>
      <w:proofErr w:type="spellStart"/>
      <w:r>
        <w:rPr>
          <w:rFonts w:ascii="Arial" w:hAnsi="Arial" w:cs="Arial"/>
        </w:rPr>
        <w:t>BasicCapSense</w:t>
      </w:r>
      <w:proofErr w:type="spellEnd"/>
      <w:r>
        <w:rPr>
          <w:rFonts w:ascii="Arial" w:hAnsi="Arial" w:cs="Arial"/>
        </w:rPr>
        <w:t>”.</w:t>
      </w:r>
    </w:p>
    <w:p w14:paraId="385DE4B2" w14:textId="5D847B9E" w:rsidR="001A4F85" w:rsidRDefault="001A4F85" w:rsidP="007B0BD5">
      <w:pPr>
        <w:pStyle w:val="NormalWeb"/>
        <w:rPr>
          <w:rFonts w:ascii="Arial" w:hAnsi="Arial" w:cs="Arial"/>
        </w:rPr>
      </w:pPr>
      <w:r>
        <w:rPr>
          <w:rFonts w:ascii="Arial" w:hAnsi="Arial" w:cs="Arial"/>
        </w:rPr>
        <w:t>In this project I want to use the capacitive slider and buttons on the PSoC 6 BLE board to act as a dimmer and on/off switch for the RED LED.</w:t>
      </w:r>
      <w:r w:rsidR="0088290B">
        <w:rPr>
          <w:rFonts w:ascii="Arial" w:hAnsi="Arial" w:cs="Arial"/>
        </w:rPr>
        <w:t xml:space="preserve">  I’ll also use the Blue LED to indicate the status of the dimming function.  If the blue LED is on, then dimming is turned off.</w:t>
      </w:r>
    </w:p>
    <w:p w14:paraId="559527A0" w14:textId="12448A0D" w:rsidR="001A4F85" w:rsidRDefault="001A4F85" w:rsidP="007B0BD5">
      <w:pPr>
        <w:pStyle w:val="NormalWeb"/>
        <w:rPr>
          <w:rFonts w:ascii="Arial" w:hAnsi="Arial" w:cs="Arial"/>
        </w:rPr>
      </w:pPr>
      <w:r>
        <w:rPr>
          <w:rFonts w:ascii="Arial" w:hAnsi="Arial" w:cs="Arial"/>
        </w:rPr>
        <w:t>So, we’re controlling an LED, so we know we’re going to need our trusty PWM and LED setup that we’ve been using for the last several lessons—so let’s copy and paste that from the BasicI2C lesson’s schematic.</w:t>
      </w:r>
    </w:p>
    <w:p w14:paraId="3E87515D" w14:textId="72C2EE5F" w:rsidR="0088290B" w:rsidRDefault="0088290B" w:rsidP="007B0BD5">
      <w:pPr>
        <w:pStyle w:val="NormalWeb"/>
        <w:rPr>
          <w:rFonts w:ascii="Arial" w:hAnsi="Arial" w:cs="Arial"/>
        </w:rPr>
      </w:pPr>
      <w:r>
        <w:rPr>
          <w:rFonts w:ascii="Arial" w:hAnsi="Arial" w:cs="Arial"/>
        </w:rPr>
        <w:t>We also need an additional digital output pin for the blue LED.  So, drag and drop that in or copy/paste the Red LED digital output pin.  Double click and change it</w:t>
      </w:r>
      <w:del w:id="9" w:author="Greg Landry" w:date="2018-03-27T16:11:00Z">
        <w:r w:rsidDel="005C2574">
          <w:rPr>
            <w:rFonts w:ascii="Arial" w:hAnsi="Arial" w:cs="Arial"/>
          </w:rPr>
          <w:delText>’</w:delText>
        </w:r>
      </w:del>
      <w:r>
        <w:rPr>
          <w:rFonts w:ascii="Arial" w:hAnsi="Arial" w:cs="Arial"/>
        </w:rPr>
        <w:t>s name to Blue and deselect the hardware control option.</w:t>
      </w:r>
    </w:p>
    <w:p w14:paraId="768CCA94" w14:textId="0FCD237D" w:rsidR="001A4F85" w:rsidRDefault="001A4F85" w:rsidP="007B0BD5">
      <w:pPr>
        <w:pStyle w:val="NormalWeb"/>
        <w:rPr>
          <w:rFonts w:ascii="Arial" w:hAnsi="Arial" w:cs="Arial"/>
        </w:rPr>
      </w:pPr>
      <w:r>
        <w:rPr>
          <w:rFonts w:ascii="Arial" w:hAnsi="Arial" w:cs="Arial"/>
        </w:rPr>
        <w:t>Now we need a CapSense component.  Drag and drop that into the design.  Let’s configure that component.  Starting by renaming it to CapSense, dropping the underscore 1.  Now let’s add the linear slider and buttons.  Click the plus sign, pick linear slider.  Click the plus sign again and add button0, then again for button1.</w:t>
      </w:r>
    </w:p>
    <w:p w14:paraId="66276150" w14:textId="5B10C3F9" w:rsidR="001A4F85" w:rsidRDefault="001A4F85" w:rsidP="007B0BD5">
      <w:pPr>
        <w:pStyle w:val="NormalWeb"/>
        <w:rPr>
          <w:rFonts w:ascii="Arial" w:hAnsi="Arial" w:cs="Arial"/>
        </w:rPr>
      </w:pPr>
      <w:del w:id="10" w:author="Greg Landry" w:date="2018-03-27T16:11:00Z">
        <w:r w:rsidDel="005C2574">
          <w:rPr>
            <w:rFonts w:ascii="Arial" w:hAnsi="Arial" w:cs="Arial"/>
          </w:rPr>
          <w:delText>Now, w</w:delText>
        </w:r>
      </w:del>
      <w:ins w:id="11" w:author="Greg Landry" w:date="2018-03-27T16:11:00Z">
        <w:r w:rsidR="005C2574">
          <w:rPr>
            <w:rFonts w:ascii="Arial" w:hAnsi="Arial" w:cs="Arial"/>
          </w:rPr>
          <w:t>W</w:t>
        </w:r>
      </w:ins>
      <w:r>
        <w:rPr>
          <w:rFonts w:ascii="Arial" w:hAnsi="Arial" w:cs="Arial"/>
        </w:rPr>
        <w:t xml:space="preserve">e’ll use the CSX Mutual-Cap scheme for buttons 0 and 1. </w:t>
      </w:r>
    </w:p>
    <w:p w14:paraId="02D5575C" w14:textId="4F7646B3" w:rsidR="001A4F85" w:rsidRDefault="001A4F85" w:rsidP="007B0BD5">
      <w:pPr>
        <w:pStyle w:val="NormalWeb"/>
        <w:rPr>
          <w:rFonts w:ascii="Arial" w:hAnsi="Arial" w:cs="Arial"/>
        </w:rPr>
      </w:pPr>
      <w:del w:id="12" w:author="Greg Landry" w:date="2018-03-27T16:11:00Z">
        <w:r w:rsidDel="005C2574">
          <w:rPr>
            <w:rFonts w:ascii="Arial" w:hAnsi="Arial" w:cs="Arial"/>
          </w:rPr>
          <w:delText>Now, l</w:delText>
        </w:r>
      </w:del>
      <w:ins w:id="13" w:author="Greg Landry" w:date="2018-03-27T16:11:00Z">
        <w:r w:rsidR="005C2574">
          <w:rPr>
            <w:rFonts w:ascii="Arial" w:hAnsi="Arial" w:cs="Arial"/>
          </w:rPr>
          <w:t>L</w:t>
        </w:r>
      </w:ins>
      <w:r>
        <w:rPr>
          <w:rFonts w:ascii="Arial" w:hAnsi="Arial" w:cs="Arial"/>
        </w:rPr>
        <w:t>et’s pause here for a moment…CSD and CSX are two different types of patented capacitive sensing schemes that Cypress has developed and perfected over the years. CSD is our self-capacitance mode and CSX is mutual-cap.  We have lots more documentation and getting started guides which you can find right here &lt;point&gt;.</w:t>
      </w:r>
    </w:p>
    <w:p w14:paraId="0AEE0676" w14:textId="3DA82032" w:rsidR="001A4F85" w:rsidRDefault="001A4F85" w:rsidP="007B0BD5">
      <w:pPr>
        <w:pStyle w:val="NormalWeb"/>
        <w:rPr>
          <w:rFonts w:ascii="Arial" w:hAnsi="Arial" w:cs="Arial"/>
        </w:rPr>
      </w:pPr>
      <w:r>
        <w:rPr>
          <w:rFonts w:ascii="Arial" w:hAnsi="Arial" w:cs="Arial"/>
        </w:rPr>
        <w:lastRenderedPageBreak/>
        <w:t>Next, click on the advanced tab, CSX settings sub-tab, and set the modulator clock frequency to 12,500.  Then click on the widget details sub-tab.  The two buttons share the same TX pin.  So, click on Button1_TX and change the selected pins setting to Button0_TX.</w:t>
      </w:r>
    </w:p>
    <w:p w14:paraId="19466BF4" w14:textId="5D6D23B1" w:rsidR="001A4F85" w:rsidRDefault="001A4F85" w:rsidP="007B0BD5">
      <w:pPr>
        <w:pStyle w:val="NormalWeb"/>
        <w:rPr>
          <w:rFonts w:ascii="Arial" w:hAnsi="Arial" w:cs="Arial"/>
        </w:rPr>
      </w:pPr>
      <w:r>
        <w:rPr>
          <w:rFonts w:ascii="Arial" w:hAnsi="Arial" w:cs="Arial"/>
        </w:rPr>
        <w:t>Okay.</w:t>
      </w:r>
    </w:p>
    <w:p w14:paraId="75E7EC9C" w14:textId="779B9333" w:rsidR="001A4F85" w:rsidRDefault="001A4F85" w:rsidP="007B0BD5">
      <w:pPr>
        <w:pStyle w:val="NormalWeb"/>
        <w:rPr>
          <w:rFonts w:ascii="Arial" w:hAnsi="Arial" w:cs="Arial"/>
        </w:rPr>
      </w:pPr>
      <w:r>
        <w:rPr>
          <w:rFonts w:ascii="Arial" w:hAnsi="Arial" w:cs="Arial"/>
        </w:rPr>
        <w:t xml:space="preserve">Now, let’s assign the pins for the </w:t>
      </w:r>
      <w:r w:rsidR="0088290B">
        <w:rPr>
          <w:rFonts w:ascii="Arial" w:hAnsi="Arial" w:cs="Arial"/>
        </w:rPr>
        <w:t xml:space="preserve">two </w:t>
      </w:r>
      <w:r>
        <w:rPr>
          <w:rFonts w:ascii="Arial" w:hAnsi="Arial" w:cs="Arial"/>
        </w:rPr>
        <w:t>LED</w:t>
      </w:r>
      <w:r w:rsidR="0088290B">
        <w:rPr>
          <w:rFonts w:ascii="Arial" w:hAnsi="Arial" w:cs="Arial"/>
        </w:rPr>
        <w:t>s</w:t>
      </w:r>
      <w:r>
        <w:rPr>
          <w:rFonts w:ascii="Arial" w:hAnsi="Arial" w:cs="Arial"/>
        </w:rPr>
        <w:t xml:space="preserve"> and CapSense widgets</w:t>
      </w:r>
      <w:r w:rsidR="0088290B">
        <w:rPr>
          <w:rFonts w:ascii="Arial" w:hAnsi="Arial" w:cs="Arial"/>
        </w:rPr>
        <w:t>.  The red LED is P0[3], blue LED is P11[1].  Because we have both a CSD and CSX set of CapSense widgets, the schemes require three capacitors that are connected to P7[1], 7[2], 7[7].  The two button RX pins are on P8[1] and 8[2].  The linear slider is a 5</w:t>
      </w:r>
      <w:ins w:id="14" w:author="Greg Landry" w:date="2018-03-27T16:12:00Z">
        <w:r w:rsidR="005C2574">
          <w:rPr>
            <w:rFonts w:ascii="Arial" w:hAnsi="Arial" w:cs="Arial"/>
          </w:rPr>
          <w:t>-</w:t>
        </w:r>
      </w:ins>
      <w:del w:id="15" w:author="Greg Landry" w:date="2018-03-27T16:12:00Z">
        <w:r w:rsidR="0088290B" w:rsidDel="005C2574">
          <w:rPr>
            <w:rFonts w:ascii="Arial" w:hAnsi="Arial" w:cs="Arial"/>
          </w:rPr>
          <w:delText xml:space="preserve"> </w:delText>
        </w:r>
      </w:del>
      <w:r w:rsidR="0088290B">
        <w:rPr>
          <w:rFonts w:ascii="Arial" w:hAnsi="Arial" w:cs="Arial"/>
        </w:rPr>
        <w:t>element slider, so 5 pins connect</w:t>
      </w:r>
      <w:del w:id="16" w:author="Greg Landry" w:date="2018-03-27T16:12:00Z">
        <w:r w:rsidR="0088290B" w:rsidDel="005C2574">
          <w:rPr>
            <w:rFonts w:ascii="Arial" w:hAnsi="Arial" w:cs="Arial"/>
          </w:rPr>
          <w:delText>ed</w:delText>
        </w:r>
      </w:del>
      <w:r w:rsidR="0088290B">
        <w:rPr>
          <w:rFonts w:ascii="Arial" w:hAnsi="Arial" w:cs="Arial"/>
        </w:rPr>
        <w:t xml:space="preserve"> to P8[3] </w:t>
      </w:r>
      <w:ins w:id="17" w:author="Greg Landry" w:date="2018-03-27T16:12:00Z">
        <w:r w:rsidR="005C2574">
          <w:rPr>
            <w:rFonts w:ascii="Arial" w:hAnsi="Arial" w:cs="Arial"/>
          </w:rPr>
          <w:t>through</w:t>
        </w:r>
      </w:ins>
      <w:del w:id="18" w:author="Greg Landry" w:date="2018-03-27T16:12:00Z">
        <w:r w:rsidR="0088290B" w:rsidDel="005C2574">
          <w:rPr>
            <w:rFonts w:ascii="Arial" w:hAnsi="Arial" w:cs="Arial"/>
          </w:rPr>
          <w:delText>to</w:delText>
        </w:r>
      </w:del>
      <w:r w:rsidR="0088290B">
        <w:rPr>
          <w:rFonts w:ascii="Arial" w:hAnsi="Arial" w:cs="Arial"/>
        </w:rPr>
        <w:t xml:space="preserve"> P8[7].  And finally, the button TX pin is connected P1[0].</w:t>
      </w:r>
    </w:p>
    <w:p w14:paraId="1B91971C" w14:textId="5FCCD01E" w:rsidR="0088290B" w:rsidRDefault="0088290B" w:rsidP="007B0BD5">
      <w:pPr>
        <w:pStyle w:val="NormalWeb"/>
        <w:rPr>
          <w:rFonts w:ascii="Arial" w:hAnsi="Arial" w:cs="Arial"/>
        </w:rPr>
      </w:pPr>
      <w:r>
        <w:rPr>
          <w:rFonts w:ascii="Arial" w:hAnsi="Arial" w:cs="Arial"/>
        </w:rPr>
        <w:t>Let’s generate the application.</w:t>
      </w:r>
    </w:p>
    <w:p w14:paraId="76EF924F" w14:textId="701986D1" w:rsidR="0088290B" w:rsidRDefault="0088290B" w:rsidP="007B0BD5">
      <w:pPr>
        <w:pStyle w:val="NormalWeb"/>
        <w:rPr>
          <w:rFonts w:ascii="Arial" w:hAnsi="Arial" w:cs="Arial"/>
        </w:rPr>
      </w:pPr>
      <w:r>
        <w:rPr>
          <w:rFonts w:ascii="Arial" w:hAnsi="Arial" w:cs="Arial"/>
        </w:rPr>
        <w:t xml:space="preserve">And now the firmware.  In the CM4 main application, let’s start the CapSense component, start the scanning, </w:t>
      </w:r>
      <w:ins w:id="19" w:author="Greg Landry" w:date="2018-03-27T16:12:00Z">
        <w:r w:rsidR="005C2574">
          <w:rPr>
            <w:rFonts w:ascii="Arial" w:hAnsi="Arial" w:cs="Arial"/>
          </w:rPr>
          <w:t xml:space="preserve">and </w:t>
        </w:r>
      </w:ins>
      <w:r>
        <w:rPr>
          <w:rFonts w:ascii="Arial" w:hAnsi="Arial" w:cs="Arial"/>
        </w:rPr>
        <w:t>turn on the PWM.</w:t>
      </w:r>
    </w:p>
    <w:p w14:paraId="3404B9D6" w14:textId="67BC411E" w:rsidR="0088290B" w:rsidRDefault="0088290B" w:rsidP="007B0BD5">
      <w:pPr>
        <w:pStyle w:val="NormalWeb"/>
        <w:rPr>
          <w:rFonts w:ascii="Arial" w:hAnsi="Arial" w:cs="Arial"/>
        </w:rPr>
      </w:pPr>
      <w:r>
        <w:rPr>
          <w:rFonts w:ascii="Arial" w:hAnsi="Arial" w:cs="Arial"/>
        </w:rPr>
        <w:t xml:space="preserve">Now, if our </w:t>
      </w:r>
      <w:ins w:id="20" w:author="Greg Landry" w:date="2018-03-27T16:12:00Z">
        <w:r w:rsidR="005C2574">
          <w:rPr>
            <w:rFonts w:ascii="Arial" w:hAnsi="Arial" w:cs="Arial"/>
          </w:rPr>
          <w:t xml:space="preserve">CapSense </w:t>
        </w:r>
      </w:ins>
      <w:r>
        <w:rPr>
          <w:rFonts w:ascii="Arial" w:hAnsi="Arial" w:cs="Arial"/>
        </w:rPr>
        <w:t xml:space="preserve">hardware block is not busy, then we’re allowed to ask it what the state is.  So, check if it’s not busy; if it’s not busy, then process the widgets. Find the middle of the </w:t>
      </w:r>
      <w:ins w:id="21" w:author="Greg Landry" w:date="2018-03-27T16:13:00Z">
        <w:r w:rsidR="005C2574">
          <w:rPr>
            <w:rFonts w:ascii="Arial" w:hAnsi="Arial" w:cs="Arial"/>
          </w:rPr>
          <w:t xml:space="preserve">finger on the </w:t>
        </w:r>
      </w:ins>
      <w:r>
        <w:rPr>
          <w:rFonts w:ascii="Arial" w:hAnsi="Arial" w:cs="Arial"/>
        </w:rPr>
        <w:t>slider, the centroid position.  If it’s being touched</w:t>
      </w:r>
      <w:ins w:id="22" w:author="Greg Landry" w:date="2018-03-27T16:13:00Z">
        <w:r w:rsidR="005C2574">
          <w:rPr>
            <w:rFonts w:ascii="Arial" w:hAnsi="Arial" w:cs="Arial"/>
          </w:rPr>
          <w:t>,</w:t>
        </w:r>
      </w:ins>
      <w:r>
        <w:rPr>
          <w:rFonts w:ascii="Arial" w:hAnsi="Arial" w:cs="Arial"/>
        </w:rPr>
        <w:t xml:space="preserve"> as indicated by a value less than 0xFFFF, then we’ll set the compare value of the PWM.  Since the possible value of the slider is 0 to 100, it matches up nicely with the possible compare values for the PWM.</w:t>
      </w:r>
    </w:p>
    <w:p w14:paraId="5112327E" w14:textId="22B38B3B" w:rsidR="0088290B" w:rsidRDefault="0088290B" w:rsidP="007B0BD5">
      <w:pPr>
        <w:pStyle w:val="NormalWeb"/>
        <w:rPr>
          <w:rFonts w:ascii="Arial" w:hAnsi="Arial" w:cs="Arial"/>
        </w:rPr>
      </w:pPr>
      <w:r>
        <w:rPr>
          <w:rFonts w:ascii="Arial" w:hAnsi="Arial" w:cs="Arial"/>
        </w:rPr>
        <w:t>We’ll now check to see if someone is touching button 0.  If it is being touched, then we’ll turn the PWM off and turn on the blue LED.</w:t>
      </w:r>
    </w:p>
    <w:p w14:paraId="6B7C82D1" w14:textId="19C0A00D" w:rsidR="0088290B" w:rsidRDefault="0088290B" w:rsidP="007B0BD5">
      <w:pPr>
        <w:pStyle w:val="NormalWeb"/>
        <w:rPr>
          <w:rFonts w:ascii="Arial" w:hAnsi="Arial" w:cs="Arial"/>
        </w:rPr>
      </w:pPr>
      <w:r>
        <w:rPr>
          <w:rFonts w:ascii="Arial" w:hAnsi="Arial" w:cs="Arial"/>
        </w:rPr>
        <w:t>If someone is touching button 1, then we’ll turn the PWM on and turn off the blue LED.</w:t>
      </w:r>
    </w:p>
    <w:p w14:paraId="12AD346B" w14:textId="09599867" w:rsidR="0088290B" w:rsidRDefault="0088290B" w:rsidP="007B0BD5">
      <w:pPr>
        <w:pStyle w:val="NormalWeb"/>
        <w:rPr>
          <w:rFonts w:ascii="Arial" w:hAnsi="Arial" w:cs="Arial"/>
        </w:rPr>
      </w:pPr>
      <w:r>
        <w:rPr>
          <w:rFonts w:ascii="Arial" w:hAnsi="Arial" w:cs="Arial"/>
        </w:rPr>
        <w:t>Finally, we need to update the baselines, which represents the environment that the board is sitting in.  This is where some of the magic happens.  You want your board to be robust regardless of temperature, humidity, location, etc.</w:t>
      </w:r>
      <w:ins w:id="23" w:author="Greg Landry" w:date="2018-03-27T16:14:00Z">
        <w:r w:rsidR="005C2574">
          <w:rPr>
            <w:rFonts w:ascii="Arial" w:hAnsi="Arial" w:cs="Arial"/>
          </w:rPr>
          <w:t>,</w:t>
        </w:r>
      </w:ins>
      <w:ins w:id="24" w:author="Greg Landry" w:date="2018-03-27T16:13:00Z">
        <w:r w:rsidR="005C2574">
          <w:rPr>
            <w:rFonts w:ascii="Arial" w:hAnsi="Arial" w:cs="Arial"/>
          </w:rPr>
          <w:t xml:space="preserve"> even including variations on those things over time.</w:t>
        </w:r>
      </w:ins>
      <w:r>
        <w:rPr>
          <w:rFonts w:ascii="Arial" w:hAnsi="Arial" w:cs="Arial"/>
        </w:rPr>
        <w:t xml:space="preserve">  This is key in wearables and many other IoT applications.</w:t>
      </w:r>
    </w:p>
    <w:p w14:paraId="275EFEB3" w14:textId="68356C16" w:rsidR="00CB58AE" w:rsidRDefault="00CB58AE" w:rsidP="007B0BD5">
      <w:pPr>
        <w:pStyle w:val="NormalWeb"/>
        <w:rPr>
          <w:rFonts w:ascii="Arial" w:hAnsi="Arial" w:cs="Arial"/>
        </w:rPr>
      </w:pPr>
      <w:r>
        <w:rPr>
          <w:rFonts w:ascii="Arial" w:hAnsi="Arial" w:cs="Arial"/>
        </w:rPr>
        <w:t>Then, we need to start the scanning again of the widgets.</w:t>
      </w:r>
    </w:p>
    <w:p w14:paraId="025DEC0D" w14:textId="6B42E51E" w:rsidR="00CB58AE" w:rsidRDefault="00CB58AE" w:rsidP="007B0BD5">
      <w:pPr>
        <w:pStyle w:val="NormalWeb"/>
        <w:rPr>
          <w:rFonts w:ascii="Arial" w:hAnsi="Arial" w:cs="Arial"/>
        </w:rPr>
      </w:pPr>
      <w:r>
        <w:rPr>
          <w:rFonts w:ascii="Arial" w:hAnsi="Arial" w:cs="Arial"/>
        </w:rPr>
        <w:t>That’s it.  Build, program and test.</w:t>
      </w:r>
    </w:p>
    <w:p w14:paraId="2AD93E97" w14:textId="4B0DD707" w:rsidR="00CB58AE" w:rsidRDefault="00CB58AE" w:rsidP="007B0BD5">
      <w:pPr>
        <w:pStyle w:val="NormalWeb"/>
        <w:rPr>
          <w:rFonts w:ascii="Arial" w:hAnsi="Arial" w:cs="Arial"/>
        </w:rPr>
      </w:pPr>
      <w:r>
        <w:rPr>
          <w:rFonts w:ascii="Arial" w:hAnsi="Arial" w:cs="Arial"/>
        </w:rPr>
        <w:t>Look, when I move my finger on the slider you can see how the intensity varies.  When I push button 0 the blue LED turns on and the slider is disabled.  And when I push button 1 the red LED is back on and I can again use the slider to vary the LED intensity.</w:t>
      </w:r>
    </w:p>
    <w:p w14:paraId="40FD28AA" w14:textId="6114AC5B" w:rsidR="00CB58AE" w:rsidRDefault="00CB58AE" w:rsidP="007B0BD5">
      <w:pPr>
        <w:pStyle w:val="NormalWeb"/>
        <w:rPr>
          <w:rFonts w:ascii="Arial" w:hAnsi="Arial" w:cs="Arial"/>
        </w:rPr>
      </w:pPr>
      <w:r>
        <w:rPr>
          <w:rFonts w:ascii="Arial" w:hAnsi="Arial" w:cs="Arial"/>
        </w:rPr>
        <w:t>Sweet!</w:t>
      </w:r>
    </w:p>
    <w:p w14:paraId="705F2D6A" w14:textId="36B29E98" w:rsidR="005C0F7A" w:rsidDel="00933B2D" w:rsidRDefault="005C0F7A" w:rsidP="007B0BD5">
      <w:pPr>
        <w:pStyle w:val="NormalWeb"/>
        <w:rPr>
          <w:del w:id="25" w:author="Alan Hawse" w:date="2018-03-26T10:58:00Z"/>
          <w:rFonts w:ascii="Arial" w:hAnsi="Arial" w:cs="Arial"/>
        </w:rPr>
      </w:pPr>
      <w:del w:id="26" w:author="Alan Hawse" w:date="2018-03-26T10:58:00Z">
        <w:r w:rsidDel="00933B2D">
          <w:rPr>
            <w:rFonts w:ascii="Arial" w:hAnsi="Arial" w:cs="Arial"/>
          </w:rPr>
          <w:lastRenderedPageBreak/>
          <w:delText>[Alternate 2-video version]</w:delText>
        </w:r>
      </w:del>
    </w:p>
    <w:p w14:paraId="419DC1DF" w14:textId="6EAD82A2" w:rsidR="005C0F7A" w:rsidRDefault="005C0F7A" w:rsidP="005C0F7A">
      <w:pPr>
        <w:pStyle w:val="NormalWeb"/>
        <w:rPr>
          <w:rFonts w:ascii="Arial" w:hAnsi="Arial" w:cs="Arial"/>
        </w:rPr>
      </w:pPr>
      <w:r>
        <w:rPr>
          <w:rFonts w:ascii="Arial" w:hAnsi="Arial" w:cs="Arial"/>
        </w:rPr>
        <w:t>Now we have a basic CapSense implementation working.  In the next video we’ll add this fun</w:t>
      </w:r>
      <w:bookmarkStart w:id="27" w:name="_GoBack"/>
      <w:bookmarkEnd w:id="27"/>
      <w:r>
        <w:rPr>
          <w:rFonts w:ascii="Arial" w:hAnsi="Arial" w:cs="Arial"/>
        </w:rPr>
        <w:t xml:space="preserve">ctionality to the BLE-controlled robotic arm project. </w:t>
      </w:r>
    </w:p>
    <w:p w14:paraId="5C235842" w14:textId="77777777" w:rsidR="005C0F7A" w:rsidRDefault="005C0F7A" w:rsidP="005C0F7A">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p w14:paraId="3C4D2C19" w14:textId="76260B54" w:rsidR="005C0F7A" w:rsidDel="00933B2D" w:rsidRDefault="005C0F7A" w:rsidP="005C0F7A">
      <w:pPr>
        <w:pStyle w:val="NormalWeb"/>
        <w:rPr>
          <w:del w:id="28" w:author="Alan Hawse" w:date="2018-03-26T10:59:00Z"/>
          <w:rFonts w:ascii="Arial" w:hAnsi="Arial" w:cs="Arial"/>
        </w:rPr>
      </w:pPr>
      <w:del w:id="29" w:author="Alan Hawse" w:date="2018-03-26T10:59:00Z">
        <w:r w:rsidDel="00933B2D">
          <w:rPr>
            <w:rFonts w:ascii="Arial" w:hAnsi="Arial" w:cs="Arial"/>
          </w:rPr>
          <w:delText>Welcome back to Cypress Academy, PSoC 6 101.  In this video, I will show you how to take the CapSense implementation we learned about in the previous lesson and add it to our BLE-controlled robotic arm project.</w:delText>
        </w:r>
      </w:del>
    </w:p>
    <w:p w14:paraId="7A7EA8AE" w14:textId="4E53C9FD" w:rsidR="005C0F7A" w:rsidDel="00933B2D" w:rsidRDefault="005C0F7A" w:rsidP="005C0F7A">
      <w:pPr>
        <w:pStyle w:val="NormalWeb"/>
        <w:rPr>
          <w:del w:id="30" w:author="Alan Hawse" w:date="2018-03-26T10:59:00Z"/>
          <w:rFonts w:ascii="Arial" w:hAnsi="Arial" w:cs="Arial"/>
        </w:rPr>
      </w:pPr>
      <w:del w:id="31" w:author="Alan Hawse" w:date="2018-03-26T10:59:00Z">
        <w:r w:rsidDel="00933B2D">
          <w:rPr>
            <w:rFonts w:ascii="Arial" w:hAnsi="Arial" w:cs="Arial"/>
          </w:rPr>
          <w:delText>[1-video version]</w:delText>
        </w:r>
      </w:del>
    </w:p>
    <w:p w14:paraId="6CFEF624" w14:textId="56B4AB30" w:rsidR="00CB58AE" w:rsidDel="00933B2D" w:rsidRDefault="00CB58AE" w:rsidP="007B0BD5">
      <w:pPr>
        <w:pStyle w:val="NormalWeb"/>
        <w:rPr>
          <w:del w:id="32" w:author="Alan Hawse" w:date="2018-03-26T10:59:00Z"/>
          <w:rFonts w:ascii="Arial" w:hAnsi="Arial" w:cs="Arial"/>
        </w:rPr>
      </w:pPr>
      <w:del w:id="33" w:author="Alan Hawse" w:date="2018-03-26T10:59:00Z">
        <w:r w:rsidDel="00933B2D">
          <w:rPr>
            <w:rFonts w:ascii="Arial" w:hAnsi="Arial" w:cs="Arial"/>
          </w:rPr>
          <w:delText>Now, let’s put this functionality into the robotic arm controller.</w:delText>
        </w:r>
      </w:del>
    </w:p>
    <w:p w14:paraId="3833EB0F" w14:textId="7A8184C4" w:rsidR="005C0F7A" w:rsidDel="00933B2D" w:rsidRDefault="005C0F7A" w:rsidP="007B0BD5">
      <w:pPr>
        <w:pStyle w:val="NormalWeb"/>
        <w:rPr>
          <w:del w:id="34" w:author="Alan Hawse" w:date="2018-03-26T10:59:00Z"/>
          <w:rFonts w:ascii="Arial" w:hAnsi="Arial" w:cs="Arial"/>
        </w:rPr>
      </w:pPr>
      <w:del w:id="35" w:author="Alan Hawse" w:date="2018-03-26T10:59:00Z">
        <w:r w:rsidDel="00933B2D">
          <w:rPr>
            <w:rFonts w:ascii="Arial" w:hAnsi="Arial" w:cs="Arial"/>
          </w:rPr>
          <w:delText>[Merge]</w:delText>
        </w:r>
      </w:del>
    </w:p>
    <w:p w14:paraId="7B7530E8" w14:textId="304ADFF6" w:rsidR="00CB58AE" w:rsidDel="00933B2D" w:rsidRDefault="00CB58AE" w:rsidP="007B0BD5">
      <w:pPr>
        <w:pStyle w:val="NormalWeb"/>
        <w:rPr>
          <w:del w:id="36" w:author="Alan Hawse" w:date="2018-03-26T10:59:00Z"/>
          <w:rFonts w:ascii="Arial" w:hAnsi="Arial" w:cs="Arial"/>
        </w:rPr>
      </w:pPr>
      <w:del w:id="37" w:author="Alan Hawse" w:date="2018-03-26T10:59:00Z">
        <w:r w:rsidDel="00933B2D">
          <w:rPr>
            <w:rFonts w:ascii="Arial" w:hAnsi="Arial" w:cs="Arial"/>
          </w:rPr>
          <w:delText>Let’s start by copying the CapSense component from the Basic project we just did and pasting it into the MainController schematic.</w:delText>
        </w:r>
      </w:del>
    </w:p>
    <w:p w14:paraId="723BD88F" w14:textId="6FC014AA" w:rsidR="00CB58AE" w:rsidDel="00933B2D" w:rsidRDefault="00CB58AE" w:rsidP="007B0BD5">
      <w:pPr>
        <w:pStyle w:val="NormalWeb"/>
        <w:rPr>
          <w:del w:id="38" w:author="Alan Hawse" w:date="2018-03-26T10:59:00Z"/>
          <w:rFonts w:ascii="Arial" w:hAnsi="Arial" w:cs="Arial"/>
        </w:rPr>
      </w:pPr>
      <w:del w:id="39" w:author="Alan Hawse" w:date="2018-03-26T10:59:00Z">
        <w:r w:rsidDel="00933B2D">
          <w:rPr>
            <w:rFonts w:ascii="Arial" w:hAnsi="Arial" w:cs="Arial"/>
          </w:rPr>
          <w:delText>Next, verify the pin settings by clicking on the pins file in the design wide resources.  All the pins should be the same as the Basic project.</w:delText>
        </w:r>
      </w:del>
    </w:p>
    <w:p w14:paraId="7CEFDBA8" w14:textId="0E95EE00" w:rsidR="00CB58AE" w:rsidDel="000450A8" w:rsidRDefault="00CB58AE" w:rsidP="007B0BD5">
      <w:pPr>
        <w:pStyle w:val="NormalWeb"/>
        <w:rPr>
          <w:del w:id="40" w:author="Alan Hawse" w:date="2018-03-24T14:53:00Z"/>
          <w:rFonts w:ascii="Arial" w:hAnsi="Arial" w:cs="Arial"/>
        </w:rPr>
      </w:pPr>
      <w:del w:id="41" w:author="Alan Hawse" w:date="2018-03-24T14:53:00Z">
        <w:r w:rsidDel="000450A8">
          <w:rPr>
            <w:rFonts w:ascii="Arial" w:hAnsi="Arial" w:cs="Arial"/>
          </w:rPr>
          <w:delText>Now to the CM4 main application.</w:delText>
        </w:r>
      </w:del>
    </w:p>
    <w:p w14:paraId="36B503C0" w14:textId="25EF4451" w:rsidR="00CB58AE" w:rsidDel="00933B2D" w:rsidRDefault="00CB58AE" w:rsidP="007B0BD5">
      <w:pPr>
        <w:pStyle w:val="NormalWeb"/>
        <w:rPr>
          <w:del w:id="42" w:author="Alan Hawse" w:date="2018-03-26T10:59:00Z"/>
          <w:rFonts w:ascii="Arial" w:hAnsi="Arial" w:cs="Arial"/>
        </w:rPr>
      </w:pPr>
      <w:del w:id="43" w:author="Alan Hawse" w:date="2018-03-24T14:54:00Z">
        <w:r w:rsidDel="000450A8">
          <w:rPr>
            <w:rFonts w:ascii="Arial" w:hAnsi="Arial" w:cs="Arial"/>
          </w:rPr>
          <w:delText xml:space="preserve">Let’s </w:delText>
        </w:r>
      </w:del>
      <w:del w:id="44" w:author="Alan Hawse" w:date="2018-03-26T10:59:00Z">
        <w:r w:rsidDel="00933B2D">
          <w:rPr>
            <w:rFonts w:ascii="Arial" w:hAnsi="Arial" w:cs="Arial"/>
          </w:rPr>
          <w:delText xml:space="preserve">create </w:delText>
        </w:r>
      </w:del>
      <w:del w:id="45" w:author="Alan Hawse" w:date="2018-03-24T14:54:00Z">
        <w:r w:rsidDel="000450A8">
          <w:rPr>
            <w:rFonts w:ascii="Arial" w:hAnsi="Arial" w:cs="Arial"/>
          </w:rPr>
          <w:delText xml:space="preserve">a new task called </w:delText>
        </w:r>
      </w:del>
      <w:del w:id="46" w:author="Alan Hawse" w:date="2018-03-26T10:59:00Z">
        <w:r w:rsidDel="00933B2D">
          <w:rPr>
            <w:rFonts w:ascii="Arial" w:hAnsi="Arial" w:cs="Arial"/>
          </w:rPr>
          <w:delText>CapSenseTask</w:delText>
        </w:r>
      </w:del>
      <w:del w:id="47" w:author="Alan Hawse" w:date="2018-03-24T14:53:00Z">
        <w:r w:rsidDel="000450A8">
          <w:rPr>
            <w:rFonts w:ascii="Arial" w:hAnsi="Arial" w:cs="Arial"/>
          </w:rPr>
          <w:delText>.</w:delText>
        </w:r>
      </w:del>
    </w:p>
    <w:p w14:paraId="07065714" w14:textId="4F0EFA50" w:rsidR="00CB58AE" w:rsidDel="00933B2D" w:rsidRDefault="00CB58AE" w:rsidP="007B0BD5">
      <w:pPr>
        <w:pStyle w:val="NormalWeb"/>
        <w:rPr>
          <w:del w:id="48" w:author="Alan Hawse" w:date="2018-03-26T10:59:00Z"/>
          <w:rFonts w:ascii="Arial" w:hAnsi="Arial" w:cs="Arial"/>
        </w:rPr>
      </w:pPr>
      <w:del w:id="49" w:author="Alan Hawse" w:date="2018-03-26T10:59:00Z">
        <w:r w:rsidDel="00933B2D">
          <w:rPr>
            <w:rFonts w:ascii="Arial" w:hAnsi="Arial" w:cs="Arial"/>
          </w:rPr>
          <w:delText>The slider is going to control the motor position of a given motor.  I’ll use the buttons to select which motor the slider is changing.</w:delText>
        </w:r>
      </w:del>
    </w:p>
    <w:p w14:paraId="2E7523BC" w14:textId="6BFC14B4" w:rsidR="00CB58AE" w:rsidDel="00933B2D" w:rsidRDefault="00CB58AE" w:rsidP="007B0BD5">
      <w:pPr>
        <w:pStyle w:val="NormalWeb"/>
        <w:rPr>
          <w:del w:id="50" w:author="Alan Hawse" w:date="2018-03-26T10:59:00Z"/>
          <w:rFonts w:ascii="Arial" w:hAnsi="Arial" w:cs="Arial"/>
        </w:rPr>
      </w:pPr>
      <w:del w:id="51" w:author="Alan Hawse" w:date="2018-03-26T10:59:00Z">
        <w:r w:rsidDel="00933B2D">
          <w:rPr>
            <w:rFonts w:ascii="Arial" w:hAnsi="Arial" w:cs="Arial"/>
          </w:rPr>
          <w:delText xml:space="preserve">So, create a variable called currentMotor to keep track of which motor we’re changing.  Create a PWM message.  This is one of the cool things about an RTOS, you can have multiple, independent tasks sending messages to other tasks—in this case capsense and uart sending PWM task messages.  </w:delText>
        </w:r>
      </w:del>
    </w:p>
    <w:p w14:paraId="6F89CA1C" w14:textId="57B03141" w:rsidR="00CB58AE" w:rsidDel="00933B2D" w:rsidRDefault="00CB58AE" w:rsidP="007B0BD5">
      <w:pPr>
        <w:pStyle w:val="NormalWeb"/>
        <w:rPr>
          <w:del w:id="52" w:author="Alan Hawse" w:date="2018-03-26T10:59:00Z"/>
          <w:rFonts w:ascii="Arial" w:hAnsi="Arial" w:cs="Arial"/>
        </w:rPr>
      </w:pPr>
      <w:del w:id="53" w:author="Alan Hawse" w:date="2018-03-26T10:59:00Z">
        <w:r w:rsidDel="00933B2D">
          <w:rPr>
            <w:rFonts w:ascii="Arial" w:hAnsi="Arial" w:cs="Arial"/>
          </w:rPr>
          <w:delText xml:space="preserve">Now, same as before, we’ll start the capsense component, scan the widgets.  In the infinite loop, when the capsense hardware is not busy, we’ll process the widgets.  </w:delText>
        </w:r>
      </w:del>
    </w:p>
    <w:p w14:paraId="014316C3" w14:textId="76B5CC6C" w:rsidR="00CB58AE" w:rsidDel="00933B2D" w:rsidRDefault="00CB58AE" w:rsidP="007B0BD5">
      <w:pPr>
        <w:pStyle w:val="NormalWeb"/>
        <w:rPr>
          <w:del w:id="54" w:author="Alan Hawse" w:date="2018-03-26T10:59:00Z"/>
          <w:rFonts w:ascii="Arial" w:hAnsi="Arial" w:cs="Arial"/>
        </w:rPr>
      </w:pPr>
      <w:del w:id="55" w:author="Alan Hawse" w:date="2018-03-26T10:59:00Z">
        <w:r w:rsidDel="00933B2D">
          <w:rPr>
            <w:rFonts w:ascii="Arial" w:hAnsi="Arial" w:cs="Arial"/>
          </w:rPr>
          <w:delText>Next we’ll find the position of the linear slider.  If the user is touching the slider, we’ll build a message that contains the slider position and which motor we’re changing; and send it to the PWMQueue.</w:delText>
        </w:r>
      </w:del>
    </w:p>
    <w:p w14:paraId="5D680691" w14:textId="431B00DA" w:rsidR="00CB58AE" w:rsidDel="00933B2D" w:rsidRDefault="00CB58AE" w:rsidP="007B0BD5">
      <w:pPr>
        <w:pStyle w:val="NormalWeb"/>
        <w:rPr>
          <w:del w:id="56" w:author="Alan Hawse" w:date="2018-03-26T10:59:00Z"/>
          <w:rFonts w:ascii="Arial" w:hAnsi="Arial" w:cs="Arial"/>
        </w:rPr>
      </w:pPr>
      <w:del w:id="57" w:author="Alan Hawse" w:date="2018-03-26T10:59:00Z">
        <w:r w:rsidDel="00933B2D">
          <w:rPr>
            <w:rFonts w:ascii="Arial" w:hAnsi="Arial" w:cs="Arial"/>
          </w:rPr>
          <w:delText xml:space="preserve">Then depending on which button is being touched we’ll change the </w:delText>
        </w:r>
        <w:r w:rsidR="009543DF" w:rsidDel="00933B2D">
          <w:rPr>
            <w:rFonts w:ascii="Arial" w:hAnsi="Arial" w:cs="Arial"/>
          </w:rPr>
          <w:delText>currentMotor variable to change which motor we’re tracking.</w:delText>
        </w:r>
      </w:del>
    </w:p>
    <w:p w14:paraId="3FB54B98" w14:textId="1446F769" w:rsidR="009543DF" w:rsidDel="00933B2D" w:rsidRDefault="009543DF" w:rsidP="007B0BD5">
      <w:pPr>
        <w:pStyle w:val="NormalWeb"/>
        <w:rPr>
          <w:del w:id="58" w:author="Alan Hawse" w:date="2018-03-26T10:59:00Z"/>
          <w:rFonts w:ascii="Arial" w:hAnsi="Arial" w:cs="Arial"/>
        </w:rPr>
      </w:pPr>
      <w:del w:id="59" w:author="Alan Hawse" w:date="2018-03-26T10:59:00Z">
        <w:r w:rsidDel="00933B2D">
          <w:rPr>
            <w:rFonts w:ascii="Arial" w:hAnsi="Arial" w:cs="Arial"/>
          </w:rPr>
          <w:delText>Now, update the baselines and start the scanning again.</w:delText>
        </w:r>
      </w:del>
    </w:p>
    <w:p w14:paraId="346C5D2D" w14:textId="02FAA905" w:rsidR="00CB58AE" w:rsidDel="00933B2D" w:rsidRDefault="009543DF" w:rsidP="007B0BD5">
      <w:pPr>
        <w:pStyle w:val="NormalWeb"/>
        <w:rPr>
          <w:del w:id="60" w:author="Alan Hawse" w:date="2018-03-26T10:59:00Z"/>
          <w:rFonts w:ascii="Arial" w:hAnsi="Arial" w:cs="Arial"/>
        </w:rPr>
      </w:pPr>
      <w:del w:id="61" w:author="Alan Hawse" w:date="2018-03-26T10:59:00Z">
        <w:r w:rsidDel="00933B2D">
          <w:rPr>
            <w:rFonts w:ascii="Arial" w:hAnsi="Arial" w:cs="Arial"/>
          </w:rPr>
          <w:delText xml:space="preserve">Lastly, </w:delText>
        </w:r>
      </w:del>
      <w:del w:id="62" w:author="Alan Hawse" w:date="2018-03-24T14:56:00Z">
        <w:r w:rsidDel="000450A8">
          <w:rPr>
            <w:rFonts w:ascii="Arial" w:hAnsi="Arial" w:cs="Arial"/>
          </w:rPr>
          <w:delText>down in the main function, start the CapSense task.</w:delText>
        </w:r>
      </w:del>
    </w:p>
    <w:p w14:paraId="3BAB5EA0" w14:textId="6ADCE434" w:rsidR="009543DF" w:rsidDel="00933B2D" w:rsidRDefault="009543DF" w:rsidP="007B0BD5">
      <w:pPr>
        <w:pStyle w:val="NormalWeb"/>
        <w:rPr>
          <w:del w:id="63" w:author="Alan Hawse" w:date="2018-03-26T10:59:00Z"/>
          <w:rFonts w:ascii="Arial" w:hAnsi="Arial" w:cs="Arial"/>
        </w:rPr>
      </w:pPr>
      <w:del w:id="64" w:author="Alan Hawse" w:date="2018-03-26T10:59:00Z">
        <w:r w:rsidDel="00933B2D">
          <w:rPr>
            <w:rFonts w:ascii="Arial" w:hAnsi="Arial" w:cs="Arial"/>
          </w:rPr>
          <w:delText>Build, Program and test.</w:delText>
        </w:r>
      </w:del>
    </w:p>
    <w:p w14:paraId="54CA9F3C" w14:textId="346297FC" w:rsidR="009543DF" w:rsidDel="00933B2D" w:rsidRDefault="009543DF" w:rsidP="007B0BD5">
      <w:pPr>
        <w:pStyle w:val="NormalWeb"/>
        <w:rPr>
          <w:del w:id="65" w:author="Alan Hawse" w:date="2018-03-26T10:59:00Z"/>
          <w:rFonts w:ascii="Arial" w:hAnsi="Arial" w:cs="Arial"/>
        </w:rPr>
      </w:pPr>
      <w:del w:id="66" w:author="Alan Hawse" w:date="2018-03-26T10:59:00Z">
        <w:r w:rsidDel="00933B2D">
          <w:rPr>
            <w:rFonts w:ascii="Arial" w:hAnsi="Arial" w:cs="Arial"/>
          </w:rPr>
          <w:delText>Now as I press button0, I can run my finger on the slider and change the position of motor 1; if I press button1, I can change the position of motor 2.  Excellent!</w:delText>
        </w:r>
      </w:del>
    </w:p>
    <w:p w14:paraId="5CAE8655" w14:textId="01E75398" w:rsidR="0066503B" w:rsidDel="00933B2D" w:rsidRDefault="0066503B" w:rsidP="0066503B">
      <w:pPr>
        <w:pStyle w:val="NormalWeb"/>
        <w:rPr>
          <w:del w:id="67" w:author="Alan Hawse" w:date="2018-03-26T10:59:00Z"/>
          <w:rFonts w:ascii="Arial" w:hAnsi="Arial" w:cs="Arial"/>
        </w:rPr>
      </w:pPr>
      <w:del w:id="68" w:author="Alan Hawse" w:date="2018-03-26T10:59:00Z">
        <w:r w:rsidDel="00933B2D">
          <w:rPr>
            <w:rFonts w:ascii="Arial" w:hAnsi="Arial" w:cs="Arial"/>
          </w:rPr>
          <w:delText>Now we have CapSense working to control the robotic arm on the PSoC 6 BLE Pioneer Kit. In the next video, I will walk you through an extremely useful tool to debug RTOS applications using a tool called Tracealyzer by Percepio, a partner of ours.</w:delText>
        </w:r>
      </w:del>
    </w:p>
    <w:p w14:paraId="5C7FE59B" w14:textId="391576FA" w:rsidR="009543DF" w:rsidDel="00933B2D" w:rsidRDefault="009543DF" w:rsidP="0066503B">
      <w:pPr>
        <w:pStyle w:val="NormalWeb"/>
        <w:rPr>
          <w:del w:id="69" w:author="Alan Hawse" w:date="2018-03-26T10:59:00Z"/>
          <w:rFonts w:ascii="Arial" w:hAnsi="Arial" w:cs="Arial"/>
        </w:rPr>
      </w:pPr>
      <w:del w:id="70" w:author="Alan Hawse" w:date="2018-03-26T10:59:00Z">
        <w:r w:rsidDel="00933B2D">
          <w:rPr>
            <w:rFonts w:ascii="Arial" w:hAnsi="Arial" w:cs="Arial"/>
          </w:rPr>
          <w:delText>[Alternate</w:delText>
        </w:r>
        <w:r w:rsidR="005C0F7A" w:rsidDel="00933B2D">
          <w:rPr>
            <w:rFonts w:ascii="Arial" w:hAnsi="Arial" w:cs="Arial"/>
          </w:rPr>
          <w:delText xml:space="preserve"> ending</w:delText>
        </w:r>
        <w:r w:rsidDel="00933B2D">
          <w:rPr>
            <w:rFonts w:ascii="Arial" w:hAnsi="Arial" w:cs="Arial"/>
          </w:rPr>
          <w:delText>]</w:delText>
        </w:r>
      </w:del>
    </w:p>
    <w:p w14:paraId="319862E5" w14:textId="4209C4F1" w:rsidR="009543DF" w:rsidDel="00933B2D" w:rsidRDefault="009543DF" w:rsidP="0066503B">
      <w:pPr>
        <w:pStyle w:val="NormalWeb"/>
        <w:rPr>
          <w:del w:id="71" w:author="Alan Hawse" w:date="2018-03-26T10:59:00Z"/>
          <w:rFonts w:ascii="Arial" w:hAnsi="Arial" w:cs="Arial"/>
        </w:rPr>
      </w:pPr>
      <w:del w:id="72" w:author="Alan Hawse" w:date="2018-03-26T10:59:00Z">
        <w:r w:rsidDel="00933B2D">
          <w:rPr>
            <w:rFonts w:ascii="Arial" w:hAnsi="Arial" w:cs="Arial"/>
          </w:rPr>
          <w:delText xml:space="preserve">Now we have CapSense working to control the robotic arm on the PSoC 6 BLE Pioneer Kit.  In the next set of videos, I will walk you through how to enable the BLE connectivity to begin controlling the robotic arm remotely. </w:delText>
        </w:r>
      </w:del>
    </w:p>
    <w:p w14:paraId="47716168" w14:textId="0D7B1B28" w:rsidR="009A1A2A" w:rsidRDefault="00E0344C" w:rsidP="00E0344C">
      <w:pPr>
        <w:pStyle w:val="NormalWeb"/>
      </w:pPr>
      <w:del w:id="73" w:author="Alan Hawse" w:date="2018-03-26T10:59:00Z">
        <w:r w:rsidDel="00933B2D">
          <w:rPr>
            <w:rFonts w:ascii="Arial" w:hAnsi="Arial" w:cs="Arial"/>
          </w:rPr>
          <w:delText>You can post your comments and questions in our PSoC 6 community or as always you are welcome to email me at alan_hawse@cypress.com or tweet me at @askioexpert with your comments, suggestions, criticisms and questions.</w:delText>
        </w:r>
      </w:del>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awse">
    <w15:presenceInfo w15:providerId="None" w15:userId="Alan Hawse"/>
  </w15:person>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450A8"/>
    <w:rsid w:val="000548C5"/>
    <w:rsid w:val="000C76FD"/>
    <w:rsid w:val="00132947"/>
    <w:rsid w:val="001764BB"/>
    <w:rsid w:val="00177218"/>
    <w:rsid w:val="001A4F85"/>
    <w:rsid w:val="00252858"/>
    <w:rsid w:val="00253730"/>
    <w:rsid w:val="00272586"/>
    <w:rsid w:val="002804C6"/>
    <w:rsid w:val="002E7746"/>
    <w:rsid w:val="0030120E"/>
    <w:rsid w:val="003A406F"/>
    <w:rsid w:val="00431BF5"/>
    <w:rsid w:val="00477858"/>
    <w:rsid w:val="005029C9"/>
    <w:rsid w:val="00546E9B"/>
    <w:rsid w:val="00553B18"/>
    <w:rsid w:val="005C0F7A"/>
    <w:rsid w:val="005C2574"/>
    <w:rsid w:val="005E4B98"/>
    <w:rsid w:val="005E73E6"/>
    <w:rsid w:val="00600A66"/>
    <w:rsid w:val="00620717"/>
    <w:rsid w:val="006558A0"/>
    <w:rsid w:val="0066503B"/>
    <w:rsid w:val="00673A5D"/>
    <w:rsid w:val="006D0BCB"/>
    <w:rsid w:val="0072767A"/>
    <w:rsid w:val="007B0BD5"/>
    <w:rsid w:val="007D6AD6"/>
    <w:rsid w:val="0088290B"/>
    <w:rsid w:val="008B7209"/>
    <w:rsid w:val="008D2510"/>
    <w:rsid w:val="009013C0"/>
    <w:rsid w:val="0091410B"/>
    <w:rsid w:val="00933B2D"/>
    <w:rsid w:val="009543DF"/>
    <w:rsid w:val="009854C5"/>
    <w:rsid w:val="009A1A2A"/>
    <w:rsid w:val="009E5C1F"/>
    <w:rsid w:val="00A072B4"/>
    <w:rsid w:val="00A13116"/>
    <w:rsid w:val="00AC3195"/>
    <w:rsid w:val="00AD3D71"/>
    <w:rsid w:val="00B0392E"/>
    <w:rsid w:val="00B223AE"/>
    <w:rsid w:val="00B37780"/>
    <w:rsid w:val="00B66AFF"/>
    <w:rsid w:val="00C04FC2"/>
    <w:rsid w:val="00C35243"/>
    <w:rsid w:val="00CB58AE"/>
    <w:rsid w:val="00CE49F7"/>
    <w:rsid w:val="00D13311"/>
    <w:rsid w:val="00D41FCB"/>
    <w:rsid w:val="00D7472B"/>
    <w:rsid w:val="00DB10E7"/>
    <w:rsid w:val="00E0344C"/>
    <w:rsid w:val="00EB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0450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50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Cypress Semiconductor</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9</cp:revision>
  <dcterms:created xsi:type="dcterms:W3CDTF">2017-08-01T00:40:00Z</dcterms:created>
  <dcterms:modified xsi:type="dcterms:W3CDTF">2018-03-27T20:14:00Z</dcterms:modified>
</cp:coreProperties>
</file>