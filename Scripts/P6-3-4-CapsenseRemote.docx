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4BFF2AA6" w:rsidR="007B0BD5" w:rsidRDefault="003718EE" w:rsidP="007B0BD5">
      <w:pPr>
        <w:pStyle w:val="NormalWeb"/>
      </w:pPr>
      <w:r>
        <w:rPr>
          <w:rFonts w:ascii="Arial,Bold" w:hAnsi="Arial,Bold"/>
        </w:rPr>
        <w:t xml:space="preserve">BLE </w:t>
      </w:r>
      <w:r w:rsidR="001533E2">
        <w:rPr>
          <w:rFonts w:ascii="Arial,Bold" w:hAnsi="Arial,Bold" w:hint="eastAsia"/>
          <w:lang w:eastAsia="ja-JP"/>
        </w:rPr>
        <w:t xml:space="preserve">CapSense </w:t>
      </w:r>
      <w:r>
        <w:rPr>
          <w:rFonts w:ascii="Arial,Bold" w:hAnsi="Arial,Bold"/>
        </w:rPr>
        <w:t>Remote</w:t>
      </w:r>
      <w:r w:rsidR="001533E2">
        <w:rPr>
          <w:rFonts w:ascii="Arial,Bold" w:hAnsi="Arial,Bold"/>
        </w:rPr>
        <w:t xml:space="preserve"> Control</w:t>
      </w:r>
    </w:p>
    <w:p w14:paraId="69A0BA6F" w14:textId="2A46D24E" w:rsidR="0074599C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DE5C73">
        <w:rPr>
          <w:rFonts w:ascii="Arial" w:hAnsi="Arial" w:cs="Arial"/>
        </w:rPr>
        <w:t>So far, we’ve creat</w:t>
      </w:r>
      <w:r w:rsidR="001533E2">
        <w:rPr>
          <w:rFonts w:ascii="Arial" w:hAnsi="Arial" w:cs="Arial"/>
        </w:rPr>
        <w:t>ed a BLE-controlled robotic arm,</w:t>
      </w:r>
      <w:r w:rsidR="00AE745A">
        <w:rPr>
          <w:rFonts w:ascii="Arial" w:hAnsi="Arial" w:cs="Arial"/>
        </w:rPr>
        <w:t xml:space="preserve"> and</w:t>
      </w:r>
      <w:r w:rsidR="001533E2">
        <w:rPr>
          <w:rFonts w:ascii="Arial" w:hAnsi="Arial" w:cs="Arial"/>
        </w:rPr>
        <w:t xml:space="preserve"> </w:t>
      </w:r>
      <w:r w:rsidR="00DE5C73">
        <w:rPr>
          <w:rFonts w:ascii="Arial" w:hAnsi="Arial" w:cs="Arial"/>
        </w:rPr>
        <w:t>add</w:t>
      </w:r>
      <w:r w:rsidR="001533E2">
        <w:rPr>
          <w:rFonts w:ascii="Arial" w:hAnsi="Arial" w:cs="Arial"/>
        </w:rPr>
        <w:t>ed</w:t>
      </w:r>
      <w:r w:rsidR="00DE5C73">
        <w:rPr>
          <w:rFonts w:ascii="Arial" w:hAnsi="Arial" w:cs="Arial"/>
        </w:rPr>
        <w:t xml:space="preserve"> a second PSoC 6 BLE Pioneer Kit to the system to act as a remote control.  </w:t>
      </w:r>
      <w:r w:rsidR="00B90DA8">
        <w:rPr>
          <w:rFonts w:ascii="Arial" w:hAnsi="Arial" w:cs="Arial"/>
        </w:rPr>
        <w:t>The first version of the remote control wasn’t that exciting as it used UART keyboard commands…. So</w:t>
      </w:r>
      <w:ins w:id="0" w:author="Greg Landry" w:date="2018-03-29T15:50:00Z">
        <w:r w:rsidR="002D3E7E">
          <w:rPr>
            <w:rFonts w:ascii="Arial" w:hAnsi="Arial" w:cs="Arial"/>
          </w:rPr>
          <w:t>,</w:t>
        </w:r>
      </w:ins>
      <w:r w:rsidR="00B90DA8">
        <w:rPr>
          <w:rFonts w:ascii="Arial" w:hAnsi="Arial" w:cs="Arial"/>
        </w:rPr>
        <w:t xml:space="preserve"> let</w:t>
      </w:r>
      <w:r w:rsidR="00EA2248">
        <w:rPr>
          <w:rFonts w:ascii="Arial" w:hAnsi="Arial" w:cs="Arial"/>
        </w:rPr>
        <w:t>'</w:t>
      </w:r>
      <w:r w:rsidR="00B90DA8">
        <w:rPr>
          <w:rFonts w:ascii="Arial" w:hAnsi="Arial" w:cs="Arial"/>
        </w:rPr>
        <w:t xml:space="preserve">s make it a bit more </w:t>
      </w:r>
      <w:r w:rsidR="00EA2248">
        <w:rPr>
          <w:rFonts w:ascii="Arial" w:hAnsi="Arial" w:cs="Arial"/>
        </w:rPr>
        <w:t>exciting</w:t>
      </w:r>
      <w:r w:rsidR="00B90DA8">
        <w:rPr>
          <w:rFonts w:ascii="Arial" w:hAnsi="Arial" w:cs="Arial"/>
        </w:rPr>
        <w:t xml:space="preserve">.  </w:t>
      </w:r>
      <w:r w:rsidR="001533E2">
        <w:rPr>
          <w:rFonts w:ascii="Arial" w:hAnsi="Arial" w:cs="Arial"/>
        </w:rPr>
        <w:t>We are now going to add CapSense capacitive-sensing t</w:t>
      </w:r>
      <w:r w:rsidR="00AE745A">
        <w:rPr>
          <w:rFonts w:ascii="Arial" w:hAnsi="Arial" w:cs="Arial"/>
        </w:rPr>
        <w:t>o our BLE Remote Control</w:t>
      </w:r>
      <w:r w:rsidR="001533E2">
        <w:rPr>
          <w:rFonts w:ascii="Arial" w:hAnsi="Arial" w:cs="Arial"/>
        </w:rPr>
        <w:t>.</w:t>
      </w:r>
    </w:p>
    <w:p w14:paraId="0C228D6E" w14:textId="3B58EAFC" w:rsidR="00B90DA8" w:rsidRDefault="00B90DA8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So, </w:t>
      </w:r>
      <w:proofErr w:type="gramStart"/>
      <w:r>
        <w:rPr>
          <w:rFonts w:ascii="Arial" w:hAnsi="Arial" w:cs="Arial"/>
        </w:rPr>
        <w:t>open up</w:t>
      </w:r>
      <w:proofErr w:type="gramEnd"/>
      <w:r>
        <w:rPr>
          <w:rFonts w:ascii="Arial" w:hAnsi="Arial" w:cs="Arial"/>
        </w:rPr>
        <w:t xml:space="preserve"> </w:t>
      </w:r>
      <w:r w:rsidR="00EA2248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del w:id="1" w:author="Greg Landry" w:date="2018-03-29T15:50:00Z">
        <w:r w:rsidDel="002D3E7E">
          <w:rPr>
            <w:rFonts w:ascii="Arial" w:hAnsi="Arial" w:cs="Arial"/>
          </w:rPr>
          <w:delText>remote control</w:delText>
        </w:r>
      </w:del>
      <w:ins w:id="2" w:author="Greg Landry" w:date="2018-03-29T15:50:00Z">
        <w:r w:rsidR="002D3E7E">
          <w:rPr>
            <w:rFonts w:ascii="Arial" w:hAnsi="Arial" w:cs="Arial"/>
          </w:rPr>
          <w:t>remote-control</w:t>
        </w:r>
      </w:ins>
      <w:r>
        <w:rPr>
          <w:rFonts w:ascii="Arial" w:hAnsi="Arial" w:cs="Arial"/>
        </w:rPr>
        <w:t xml:space="preserve"> project </w:t>
      </w:r>
      <w:r w:rsidR="00EA2248">
        <w:rPr>
          <w:rFonts w:ascii="Arial" w:hAnsi="Arial" w:cs="Arial"/>
        </w:rPr>
        <w:t>from last time and</w:t>
      </w:r>
      <w:r>
        <w:rPr>
          <w:rFonts w:ascii="Arial" w:hAnsi="Arial" w:cs="Arial"/>
        </w:rPr>
        <w:t xml:space="preserve"> open the schematic.  Now add the </w:t>
      </w:r>
      <w:r w:rsidR="00EA2248">
        <w:rPr>
          <w:rFonts w:ascii="Arial" w:hAnsi="Arial" w:cs="Arial"/>
        </w:rPr>
        <w:t>C</w:t>
      </w:r>
      <w:r w:rsidR="0074599C">
        <w:rPr>
          <w:rFonts w:ascii="Arial" w:hAnsi="Arial" w:cs="Arial"/>
        </w:rPr>
        <w:t>ap</w:t>
      </w:r>
      <w:r w:rsidR="00EA2248">
        <w:rPr>
          <w:rFonts w:ascii="Arial" w:hAnsi="Arial" w:cs="Arial"/>
        </w:rPr>
        <w:t>S</w:t>
      </w:r>
      <w:r w:rsidR="0074599C">
        <w:rPr>
          <w:rFonts w:ascii="Arial" w:hAnsi="Arial" w:cs="Arial"/>
        </w:rPr>
        <w:t>ense component</w:t>
      </w:r>
      <w:r>
        <w:rPr>
          <w:rFonts w:ascii="Arial" w:hAnsi="Arial" w:cs="Arial"/>
        </w:rPr>
        <w:t>.  I think that we will use t</w:t>
      </w:r>
      <w:r w:rsidR="00EA2248">
        <w:rPr>
          <w:rFonts w:ascii="Arial" w:hAnsi="Arial" w:cs="Arial"/>
        </w:rPr>
        <w:t>he slider to move the robot arm</w:t>
      </w:r>
      <w:r>
        <w:rPr>
          <w:rFonts w:ascii="Arial" w:hAnsi="Arial" w:cs="Arial"/>
        </w:rPr>
        <w:t xml:space="preserve">… and we will use </w:t>
      </w:r>
      <w:r w:rsidR="00EA2248">
        <w:rPr>
          <w:rFonts w:ascii="Arial" w:hAnsi="Arial" w:cs="Arial"/>
        </w:rPr>
        <w:t>the buttons to select which motor</w:t>
      </w:r>
      <w:r>
        <w:rPr>
          <w:rFonts w:ascii="Arial" w:hAnsi="Arial" w:cs="Arial"/>
        </w:rPr>
        <w:t xml:space="preserve"> to move.  </w:t>
      </w:r>
    </w:p>
    <w:p w14:paraId="28075128" w14:textId="3561DF59" w:rsidR="0074599C" w:rsidRDefault="00EA2248" w:rsidP="00B90DA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Change the name to CapS</w:t>
      </w:r>
      <w:r w:rsidR="0074599C">
        <w:rPr>
          <w:rFonts w:ascii="Arial" w:hAnsi="Arial" w:cs="Arial"/>
        </w:rPr>
        <w:t>ense</w:t>
      </w:r>
      <w:r w:rsidR="00B90DA8">
        <w:rPr>
          <w:rFonts w:ascii="Arial" w:hAnsi="Arial" w:cs="Arial"/>
        </w:rPr>
        <w:t>.  The a</w:t>
      </w:r>
      <w:r w:rsidR="0074599C">
        <w:rPr>
          <w:rFonts w:ascii="Arial" w:hAnsi="Arial" w:cs="Arial"/>
        </w:rPr>
        <w:t xml:space="preserve">dd </w:t>
      </w:r>
      <w:r>
        <w:rPr>
          <w:rFonts w:ascii="Arial" w:hAnsi="Arial" w:cs="Arial"/>
        </w:rPr>
        <w:t xml:space="preserve">a </w:t>
      </w:r>
      <w:r w:rsidR="0074599C">
        <w:rPr>
          <w:rFonts w:ascii="Arial" w:hAnsi="Arial" w:cs="Arial"/>
        </w:rPr>
        <w:t>linear slider and two buttons</w:t>
      </w:r>
      <w:r>
        <w:rPr>
          <w:rFonts w:ascii="Arial" w:hAnsi="Arial" w:cs="Arial"/>
        </w:rPr>
        <w:t>.  We will use the CapSense buttons in mutual cap</w:t>
      </w:r>
      <w:r w:rsidR="00B90DA8">
        <w:rPr>
          <w:rFonts w:ascii="Arial" w:hAnsi="Arial" w:cs="Arial"/>
        </w:rPr>
        <w:t xml:space="preserve"> mode.  So</w:t>
      </w:r>
      <w:r>
        <w:rPr>
          <w:rFonts w:ascii="Arial" w:hAnsi="Arial" w:cs="Arial"/>
        </w:rPr>
        <w:t>,</w:t>
      </w:r>
      <w:r w:rsidR="00B90DA8">
        <w:rPr>
          <w:rFonts w:ascii="Arial" w:hAnsi="Arial" w:cs="Arial"/>
        </w:rPr>
        <w:t xml:space="preserve"> change that setting.  This board has</w:t>
      </w:r>
      <w:r>
        <w:rPr>
          <w:rFonts w:ascii="Arial" w:hAnsi="Arial" w:cs="Arial"/>
        </w:rPr>
        <w:t xml:space="preserve"> only one transmit pin for the CapS</w:t>
      </w:r>
      <w:r w:rsidR="00B90DA8">
        <w:rPr>
          <w:rFonts w:ascii="Arial" w:hAnsi="Arial" w:cs="Arial"/>
        </w:rPr>
        <w:t>ense buttons.</w:t>
      </w:r>
      <w:r>
        <w:rPr>
          <w:rFonts w:ascii="Arial" w:hAnsi="Arial" w:cs="Arial"/>
        </w:rPr>
        <w:t>.</w:t>
      </w:r>
      <w:r w:rsidR="00B90DA8">
        <w:rPr>
          <w:rFonts w:ascii="Arial" w:hAnsi="Arial" w:cs="Arial"/>
        </w:rPr>
        <w:t>. meaning they share the transmit pin… so g</w:t>
      </w:r>
      <w:r w:rsidR="0074599C">
        <w:rPr>
          <w:rFonts w:ascii="Arial" w:hAnsi="Arial" w:cs="Arial"/>
        </w:rPr>
        <w:t xml:space="preserve">o to the advanced tab -&gt; widget details… </w:t>
      </w:r>
      <w:r w:rsidR="00B90DA8">
        <w:rPr>
          <w:rFonts w:ascii="Arial" w:hAnsi="Arial" w:cs="Arial"/>
        </w:rPr>
        <w:t xml:space="preserve">and </w:t>
      </w:r>
      <w:r w:rsidR="0074599C">
        <w:rPr>
          <w:rFonts w:ascii="Arial" w:hAnsi="Arial" w:cs="Arial"/>
        </w:rPr>
        <w:t xml:space="preserve">change the Button1_tx to be </w:t>
      </w:r>
      <w:r>
        <w:rPr>
          <w:rFonts w:ascii="Arial" w:hAnsi="Arial" w:cs="Arial"/>
        </w:rPr>
        <w:t>B</w:t>
      </w:r>
      <w:r w:rsidR="0074599C">
        <w:rPr>
          <w:rFonts w:ascii="Arial" w:hAnsi="Arial" w:cs="Arial"/>
        </w:rPr>
        <w:t>utton0_tx</w:t>
      </w:r>
      <w:r w:rsidR="00B90DA8">
        <w:rPr>
          <w:rFonts w:ascii="Arial" w:hAnsi="Arial" w:cs="Arial"/>
        </w:rPr>
        <w:t>.</w:t>
      </w:r>
    </w:p>
    <w:p w14:paraId="2EFE5C48" w14:textId="32A6DBA4" w:rsidR="00B90DA8" w:rsidRDefault="00B90DA8" w:rsidP="00B90DA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OK.</w:t>
      </w:r>
      <w:r w:rsidR="00EA2248">
        <w:rPr>
          <w:rFonts w:ascii="Arial" w:hAnsi="Arial" w:cs="Arial"/>
        </w:rPr>
        <w:t>.</w:t>
      </w:r>
      <w:r>
        <w:rPr>
          <w:rFonts w:ascii="Arial" w:hAnsi="Arial" w:cs="Arial"/>
        </w:rPr>
        <w:t>. we adde</w:t>
      </w:r>
      <w:r w:rsidR="00EA2248">
        <w:rPr>
          <w:rFonts w:ascii="Arial" w:hAnsi="Arial" w:cs="Arial"/>
        </w:rPr>
        <w:t xml:space="preserve">d a bunch of pins to our design... </w:t>
      </w:r>
      <w:r>
        <w:rPr>
          <w:rFonts w:ascii="Arial" w:hAnsi="Arial" w:cs="Arial"/>
        </w:rPr>
        <w:t xml:space="preserve">they are buried in the component… but </w:t>
      </w:r>
      <w:r w:rsidR="00EA2248">
        <w:rPr>
          <w:rFonts w:ascii="Arial" w:hAnsi="Arial" w:cs="Arial"/>
        </w:rPr>
        <w:t>we still need to assign them</w:t>
      </w:r>
      <w:r>
        <w:rPr>
          <w:rFonts w:ascii="Arial" w:hAnsi="Arial" w:cs="Arial"/>
        </w:rPr>
        <w:t xml:space="preserve">… so </w:t>
      </w:r>
      <w:proofErr w:type="gramStart"/>
      <w:r>
        <w:rPr>
          <w:rFonts w:ascii="Arial" w:hAnsi="Arial" w:cs="Arial"/>
        </w:rPr>
        <w:t>open up</w:t>
      </w:r>
      <w:proofErr w:type="gramEnd"/>
      <w:r>
        <w:rPr>
          <w:rFonts w:ascii="Arial" w:hAnsi="Arial" w:cs="Arial"/>
        </w:rPr>
        <w:t xml:space="preserve"> the DWR pins configuration window.</w:t>
      </w:r>
    </w:p>
    <w:p w14:paraId="767C1F60" w14:textId="68466F1F" w:rsidR="0074599C" w:rsidRDefault="00B90DA8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r w:rsidR="0074599C">
        <w:rPr>
          <w:rFonts w:ascii="Arial" w:hAnsi="Arial" w:cs="Arial"/>
        </w:rPr>
        <w:t>Assign the pins</w:t>
      </w:r>
      <w:r w:rsidR="0091149C">
        <w:rPr>
          <w:rFonts w:ascii="Arial" w:hAnsi="Arial" w:cs="Arial"/>
        </w:rPr>
        <w:t xml:space="preserve"> </w:t>
      </w:r>
      <w:r w:rsidR="00EA2248">
        <w:rPr>
          <w:rFonts w:ascii="Arial" w:hAnsi="Arial" w:cs="Arial"/>
        </w:rPr>
        <w:t xml:space="preserve">for </w:t>
      </w:r>
      <w:r w:rsidR="0091149C">
        <w:rPr>
          <w:rFonts w:ascii="Arial" w:hAnsi="Arial" w:cs="Arial"/>
        </w:rPr>
        <w:t>the linear slider to pin P8[3] -&gt; P8[7], The Button0 RX to P8[1] and Button 1 to P8[2] … then the Button Tx to P1[0] … then you assign the capacitors to their default location</w:t>
      </w:r>
      <w:r w:rsidR="00EA2248">
        <w:rPr>
          <w:rFonts w:ascii="Arial" w:hAnsi="Arial" w:cs="Arial"/>
        </w:rPr>
        <w:t>s</w:t>
      </w:r>
      <w:r w:rsidR="0091149C">
        <w:rPr>
          <w:rFonts w:ascii="Arial" w:hAnsi="Arial" w:cs="Arial"/>
        </w:rPr>
        <w:t>… see they are lab</w:t>
      </w:r>
      <w:r w:rsidR="00EA2248">
        <w:rPr>
          <w:rFonts w:ascii="Arial" w:hAnsi="Arial" w:cs="Arial"/>
        </w:rPr>
        <w:t>e</w:t>
      </w:r>
      <w:r w:rsidR="0091149C">
        <w:rPr>
          <w:rFonts w:ascii="Arial" w:hAnsi="Arial" w:cs="Arial"/>
        </w:rPr>
        <w:t>led in green when you do the pulldown menu</w:t>
      </w:r>
      <w:r w:rsidR="00EA2248">
        <w:rPr>
          <w:rFonts w:ascii="Arial" w:hAnsi="Arial" w:cs="Arial"/>
        </w:rPr>
        <w:t>.</w:t>
      </w:r>
    </w:p>
    <w:p w14:paraId="7505025C" w14:textId="259499C7" w:rsidR="00B90DA8" w:rsidRDefault="00B90DA8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All right … now </w:t>
      </w:r>
      <w:r w:rsidR="00EA2248">
        <w:rPr>
          <w:rFonts w:ascii="Arial" w:hAnsi="Arial" w:cs="Arial"/>
        </w:rPr>
        <w:t>because</w:t>
      </w:r>
      <w:r w:rsidR="00B02327">
        <w:rPr>
          <w:rFonts w:ascii="Arial" w:hAnsi="Arial" w:cs="Arial"/>
        </w:rPr>
        <w:t xml:space="preserve"> I am into code reuse</w:t>
      </w:r>
      <w:r w:rsidR="00EA2248">
        <w:rPr>
          <w:rFonts w:ascii="Arial" w:hAnsi="Arial" w:cs="Arial"/>
        </w:rPr>
        <w:t>,</w:t>
      </w:r>
      <w:r w:rsidR="00B02327">
        <w:rPr>
          <w:rFonts w:ascii="Arial" w:hAnsi="Arial" w:cs="Arial"/>
        </w:rPr>
        <w:t xml:space="preserve"> I</w:t>
      </w:r>
      <w:ins w:id="3" w:author="Greg Landry" w:date="2018-03-29T15:39:00Z">
        <w:r w:rsidR="00EA2248">
          <w:rPr>
            <w:rFonts w:ascii="Arial" w:hAnsi="Arial" w:cs="Arial"/>
          </w:rPr>
          <w:t>'</w:t>
        </w:r>
      </w:ins>
      <w:r w:rsidR="00B02327">
        <w:rPr>
          <w:rFonts w:ascii="Arial" w:hAnsi="Arial" w:cs="Arial"/>
        </w:rPr>
        <w:t xml:space="preserve">ll copy the </w:t>
      </w:r>
      <w:proofErr w:type="spellStart"/>
      <w:r w:rsidR="00B02327">
        <w:rPr>
          <w:rFonts w:ascii="Arial" w:hAnsi="Arial" w:cs="Arial"/>
        </w:rPr>
        <w:t>capsenseTask.h</w:t>
      </w:r>
      <w:proofErr w:type="spellEnd"/>
      <w:r w:rsidR="00B02327">
        <w:rPr>
          <w:rFonts w:ascii="Arial" w:hAnsi="Arial" w:cs="Arial"/>
        </w:rPr>
        <w:t xml:space="preserve"> and .c from the </w:t>
      </w:r>
      <w:proofErr w:type="spellStart"/>
      <w:r w:rsidR="00B02327">
        <w:rPr>
          <w:rFonts w:ascii="Arial" w:hAnsi="Arial" w:cs="Arial"/>
        </w:rPr>
        <w:t>MainController</w:t>
      </w:r>
      <w:proofErr w:type="spellEnd"/>
      <w:r w:rsidR="00B02327">
        <w:rPr>
          <w:rFonts w:ascii="Arial" w:hAnsi="Arial" w:cs="Arial"/>
        </w:rPr>
        <w:t xml:space="preserve"> project</w:t>
      </w:r>
      <w:r w:rsidR="00DC6600">
        <w:rPr>
          <w:rFonts w:ascii="Arial" w:hAnsi="Arial" w:cs="Arial"/>
        </w:rPr>
        <w:t xml:space="preserve">… </w:t>
      </w:r>
      <w:r w:rsidR="009D6EDA">
        <w:rPr>
          <w:rFonts w:ascii="Arial" w:hAnsi="Arial" w:cs="Arial"/>
        </w:rPr>
        <w:t>so expa</w:t>
      </w:r>
      <w:r>
        <w:rPr>
          <w:rFonts w:ascii="Arial" w:hAnsi="Arial" w:cs="Arial"/>
        </w:rPr>
        <w:t>nd the main controller… the</w:t>
      </w:r>
      <w:r w:rsidR="009D6EDA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ctl</w:t>
      </w:r>
      <w:proofErr w:type="spellEnd"/>
      <w:r>
        <w:rPr>
          <w:rFonts w:ascii="Arial" w:hAnsi="Arial" w:cs="Arial"/>
        </w:rPr>
        <w:t xml:space="preserve">-c to copy the .h file… then ctrl v it into the header files of my remote control project… all right… now do the same thing to the </w:t>
      </w:r>
      <w:del w:id="4" w:author="Greg Landry" w:date="2018-03-29T15:40:00Z">
        <w:r w:rsidDel="00EA2248">
          <w:rPr>
            <w:rFonts w:ascii="Arial" w:hAnsi="Arial" w:cs="Arial"/>
          </w:rPr>
          <w:delText>capsensetask</w:delText>
        </w:r>
      </w:del>
      <w:proofErr w:type="spellStart"/>
      <w:ins w:id="5" w:author="Greg Landry" w:date="2018-03-29T15:40:00Z">
        <w:r w:rsidR="00EA2248">
          <w:rPr>
            <w:rFonts w:ascii="Arial" w:hAnsi="Arial" w:cs="Arial"/>
          </w:rPr>
          <w:t>capsenseTask</w:t>
        </w:r>
      </w:ins>
      <w:r>
        <w:rPr>
          <w:rFonts w:ascii="Arial" w:hAnsi="Arial" w:cs="Arial"/>
        </w:rPr>
        <w:t>.c</w:t>
      </w:r>
      <w:proofErr w:type="spellEnd"/>
      <w:r>
        <w:rPr>
          <w:rFonts w:ascii="Arial" w:hAnsi="Arial" w:cs="Arial"/>
        </w:rPr>
        <w:t xml:space="preserve"> …</w:t>
      </w:r>
      <w:r w:rsidR="009D6EDA">
        <w:rPr>
          <w:rFonts w:ascii="Arial" w:hAnsi="Arial" w:cs="Arial"/>
        </w:rPr>
        <w:t xml:space="preserve"> except </w:t>
      </w:r>
      <w:del w:id="6" w:author="Greg Landry" w:date="2018-03-29T15:40:00Z">
        <w:r w:rsidR="009D6EDA" w:rsidDel="00EA2248">
          <w:rPr>
            <w:rFonts w:ascii="Arial" w:hAnsi="Arial" w:cs="Arial"/>
          </w:rPr>
          <w:delText xml:space="preserve">lets </w:delText>
        </w:r>
      </w:del>
      <w:ins w:id="7" w:author="Greg Landry" w:date="2018-03-29T15:40:00Z">
        <w:r w:rsidR="00EA2248">
          <w:rPr>
            <w:rFonts w:ascii="Arial" w:hAnsi="Arial" w:cs="Arial"/>
          </w:rPr>
          <w:t xml:space="preserve">that goes </w:t>
        </w:r>
      </w:ins>
      <w:del w:id="8" w:author="Greg Landry" w:date="2018-03-29T15:40:00Z">
        <w:r w:rsidR="009D6EDA" w:rsidDel="00EA2248">
          <w:rPr>
            <w:rFonts w:ascii="Arial" w:hAnsi="Arial" w:cs="Arial"/>
          </w:rPr>
          <w:delText xml:space="preserve">put in </w:delText>
        </w:r>
      </w:del>
      <w:r w:rsidR="009D6EDA">
        <w:rPr>
          <w:rFonts w:ascii="Arial" w:hAnsi="Arial" w:cs="Arial"/>
        </w:rPr>
        <w:t>in the source files.</w:t>
      </w:r>
    </w:p>
    <w:p w14:paraId="610CB71A" w14:textId="2C00AF6E" w:rsidR="006A0971" w:rsidRDefault="006A0971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that I have </w:t>
      </w:r>
      <w:proofErr w:type="spellStart"/>
      <w:r>
        <w:rPr>
          <w:rFonts w:ascii="Arial" w:hAnsi="Arial" w:cs="Arial"/>
        </w:rPr>
        <w:t>bleTask.h</w:t>
      </w:r>
      <w:proofErr w:type="spellEnd"/>
      <w:r>
        <w:rPr>
          <w:rFonts w:ascii="Arial" w:hAnsi="Arial" w:cs="Arial"/>
        </w:rPr>
        <w:t>/.</w:t>
      </w:r>
      <w:proofErr w:type="gramStart"/>
      <w:r>
        <w:rPr>
          <w:rFonts w:ascii="Arial" w:hAnsi="Arial" w:cs="Arial"/>
        </w:rPr>
        <w:t>c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capsenseTask.h</w:t>
      </w:r>
      <w:proofErr w:type="spellEnd"/>
      <w:ins w:id="9" w:author="Greg Landry" w:date="2018-03-29T15:40:00Z">
        <w:r w:rsidR="00EA2248">
          <w:rPr>
            <w:rFonts w:ascii="Arial" w:hAnsi="Arial" w:cs="Arial"/>
          </w:rPr>
          <w:t>/</w:t>
        </w:r>
      </w:ins>
      <w:r>
        <w:rPr>
          <w:rFonts w:ascii="Arial" w:hAnsi="Arial" w:cs="Arial"/>
        </w:rPr>
        <w:t xml:space="preserve">.c and </w:t>
      </w:r>
      <w:proofErr w:type="spellStart"/>
      <w:r>
        <w:rPr>
          <w:rFonts w:ascii="Arial" w:hAnsi="Arial" w:cs="Arial"/>
        </w:rPr>
        <w:t>uartTask.h</w:t>
      </w:r>
      <w:proofErr w:type="spellEnd"/>
      <w:r>
        <w:rPr>
          <w:rFonts w:ascii="Arial" w:hAnsi="Arial" w:cs="Arial"/>
        </w:rPr>
        <w:t>/c let</w:t>
      </w:r>
      <w:ins w:id="10" w:author="Greg Landry" w:date="2018-03-29T15:40:00Z">
        <w:r w:rsidR="00EA2248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>s go one by one and make sure that they are what we want.</w:t>
      </w:r>
    </w:p>
    <w:p w14:paraId="52636C66" w14:textId="7BB441A9" w:rsidR="006A0971" w:rsidRDefault="006A0971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First the </w:t>
      </w:r>
      <w:del w:id="11" w:author="Greg Landry" w:date="2018-03-29T15:40:00Z">
        <w:r w:rsidDel="00EA2248">
          <w:rPr>
            <w:rFonts w:ascii="Arial" w:hAnsi="Arial" w:cs="Arial"/>
          </w:rPr>
          <w:delText>uart</w:delText>
        </w:r>
      </w:del>
      <w:ins w:id="12" w:author="Greg Landry" w:date="2018-03-29T15:40:00Z">
        <w:r w:rsidR="00EA2248">
          <w:rPr>
            <w:rFonts w:ascii="Arial" w:hAnsi="Arial" w:cs="Arial"/>
          </w:rPr>
          <w:t>UART</w:t>
        </w:r>
      </w:ins>
      <w:r>
        <w:rPr>
          <w:rFonts w:ascii="Arial" w:hAnsi="Arial" w:cs="Arial"/>
        </w:rPr>
        <w:t>.  I still want to be able to send commands based on the keyboard…. So</w:t>
      </w:r>
      <w:ins w:id="13" w:author="Greg Landry" w:date="2018-03-29T15:40:00Z">
        <w:r w:rsidR="00EA2248">
          <w:rPr>
            <w:rFonts w:ascii="Arial" w:hAnsi="Arial" w:cs="Arial"/>
          </w:rPr>
          <w:t>,</w:t>
        </w:r>
      </w:ins>
      <w:r>
        <w:rPr>
          <w:rFonts w:ascii="Arial" w:hAnsi="Arial" w:cs="Arial"/>
        </w:rPr>
        <w:t xml:space="preserve"> I think that I</w:t>
      </w:r>
      <w:ins w:id="14" w:author="Greg Landry" w:date="2018-03-29T15:40:00Z">
        <w:r w:rsidR="00EA2248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 xml:space="preserve">ll just leave them </w:t>
      </w:r>
      <w:del w:id="15" w:author="Greg Landry" w:date="2018-03-29T15:40:00Z">
        <w:r w:rsidDel="00EA2248">
          <w:rPr>
            <w:rFonts w:ascii="Arial" w:hAnsi="Arial" w:cs="Arial"/>
          </w:rPr>
          <w:delText>along</w:delText>
        </w:r>
      </w:del>
      <w:ins w:id="16" w:author="Greg Landry" w:date="2018-03-29T15:40:00Z">
        <w:r w:rsidR="00EA2248">
          <w:rPr>
            <w:rFonts w:ascii="Arial" w:hAnsi="Arial" w:cs="Arial"/>
          </w:rPr>
          <w:t>alone</w:t>
        </w:r>
      </w:ins>
      <w:r>
        <w:rPr>
          <w:rFonts w:ascii="Arial" w:hAnsi="Arial" w:cs="Arial"/>
        </w:rPr>
        <w:t>.</w:t>
      </w:r>
    </w:p>
    <w:p w14:paraId="4EF6827F" w14:textId="76E79DFE" w:rsidR="006A0971" w:rsidRDefault="006A0971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Next… </w:t>
      </w:r>
      <w:proofErr w:type="spellStart"/>
      <w:r>
        <w:rPr>
          <w:rFonts w:ascii="Arial" w:hAnsi="Arial" w:cs="Arial"/>
        </w:rPr>
        <w:t>bleTask.h</w:t>
      </w:r>
      <w:proofErr w:type="spellEnd"/>
      <w:r>
        <w:rPr>
          <w:rFonts w:ascii="Arial" w:hAnsi="Arial" w:cs="Arial"/>
        </w:rPr>
        <w:t xml:space="preserve">/.c … we tested this earlier and it seemed to work just fine… in our </w:t>
      </w:r>
      <w:proofErr w:type="spellStart"/>
      <w:r>
        <w:rPr>
          <w:rFonts w:ascii="Arial" w:hAnsi="Arial" w:cs="Arial"/>
        </w:rPr>
        <w:t>capsenseTask</w:t>
      </w:r>
      <w:proofErr w:type="spellEnd"/>
      <w:r>
        <w:rPr>
          <w:rFonts w:ascii="Arial" w:hAnsi="Arial" w:cs="Arial"/>
        </w:rPr>
        <w:t xml:space="preserve"> I am just going to call the </w:t>
      </w:r>
      <w:proofErr w:type="spellStart"/>
      <w:r>
        <w:rPr>
          <w:rFonts w:ascii="Arial" w:hAnsi="Arial" w:cs="Arial"/>
        </w:rPr>
        <w:t>writeMotorPosition</w:t>
      </w:r>
      <w:proofErr w:type="spellEnd"/>
      <w:r>
        <w:rPr>
          <w:rFonts w:ascii="Arial" w:hAnsi="Arial" w:cs="Arial"/>
        </w:rPr>
        <w:t xml:space="preserve"> function… OK so I don’t need to change th</w:t>
      </w:r>
      <w:ins w:id="17" w:author="Greg Landry" w:date="2018-03-29T15:40:00Z">
        <w:r w:rsidR="00EA2248">
          <w:rPr>
            <w:rFonts w:ascii="Arial" w:hAnsi="Arial" w:cs="Arial"/>
          </w:rPr>
          <w:t>at</w:t>
        </w:r>
      </w:ins>
      <w:del w:id="18" w:author="Greg Landry" w:date="2018-03-29T15:40:00Z">
        <w:r w:rsidDel="00EA2248">
          <w:rPr>
            <w:rFonts w:ascii="Arial" w:hAnsi="Arial" w:cs="Arial"/>
          </w:rPr>
          <w:delText>at</w:delText>
        </w:r>
      </w:del>
      <w:ins w:id="19" w:author="Greg Landry" w:date="2018-03-29T15:40:00Z">
        <w:r w:rsidR="00EA2248">
          <w:rPr>
            <w:rFonts w:ascii="Arial" w:hAnsi="Arial" w:cs="Arial"/>
          </w:rPr>
          <w:t xml:space="preserve"> either</w:t>
        </w:r>
      </w:ins>
      <w:r>
        <w:rPr>
          <w:rFonts w:ascii="Arial" w:hAnsi="Arial" w:cs="Arial"/>
        </w:rPr>
        <w:t>.</w:t>
      </w:r>
    </w:p>
    <w:p w14:paraId="4CA9B647" w14:textId="4C67BB9E" w:rsidR="006A0971" w:rsidRDefault="009432CC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the </w:t>
      </w:r>
      <w:ins w:id="20" w:author="Greg Landry" w:date="2018-03-29T15:41:00Z">
        <w:r w:rsidR="00EA2248">
          <w:rPr>
            <w:rFonts w:ascii="Arial" w:hAnsi="Arial" w:cs="Arial"/>
          </w:rPr>
          <w:t>C</w:t>
        </w:r>
      </w:ins>
      <w:del w:id="21" w:author="Greg Landry" w:date="2018-03-29T15:41:00Z">
        <w:r w:rsidDel="00EA2248">
          <w:rPr>
            <w:rFonts w:ascii="Arial" w:hAnsi="Arial" w:cs="Arial"/>
          </w:rPr>
          <w:delText>c</w:delText>
        </w:r>
      </w:del>
      <w:r>
        <w:rPr>
          <w:rFonts w:ascii="Arial" w:hAnsi="Arial" w:cs="Arial"/>
        </w:rPr>
        <w:t>ap</w:t>
      </w:r>
      <w:ins w:id="22" w:author="Greg Landry" w:date="2018-03-29T15:41:00Z">
        <w:r w:rsidR="00EA2248">
          <w:rPr>
            <w:rFonts w:ascii="Arial" w:hAnsi="Arial" w:cs="Arial"/>
          </w:rPr>
          <w:t>S</w:t>
        </w:r>
      </w:ins>
      <w:del w:id="23" w:author="Greg Landry" w:date="2018-03-29T15:41:00Z">
        <w:r w:rsidDel="00EA2248"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 xml:space="preserve">ense task files… hmm… they are going to be very similar to the main controller… First </w:t>
      </w:r>
      <w:proofErr w:type="spellStart"/>
      <w:r>
        <w:rPr>
          <w:rFonts w:ascii="Arial" w:hAnsi="Arial" w:cs="Arial"/>
        </w:rPr>
        <w:t>capseneTask.h</w:t>
      </w:r>
      <w:proofErr w:type="spellEnd"/>
      <w:r>
        <w:rPr>
          <w:rFonts w:ascii="Arial" w:hAnsi="Arial" w:cs="Arial"/>
        </w:rPr>
        <w:t>… let</w:t>
      </w:r>
      <w:ins w:id="24" w:author="Greg Landry" w:date="2018-03-29T15:41:00Z">
        <w:r w:rsidR="00EA2248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>s see here</w:t>
      </w:r>
      <w:ins w:id="25" w:author="Greg Landry" w:date="2018-03-29T15:41:00Z">
        <w:r w:rsidR="00EA2248">
          <w:rPr>
            <w:rFonts w:ascii="Arial" w:hAnsi="Arial" w:cs="Arial"/>
          </w:rPr>
          <w:t>…</w:t>
        </w:r>
      </w:ins>
      <w:r>
        <w:rPr>
          <w:rFonts w:ascii="Arial" w:hAnsi="Arial" w:cs="Arial"/>
        </w:rPr>
        <w:t xml:space="preserve"> that will be exactl</w:t>
      </w:r>
      <w:del w:id="26" w:author="Greg Landry" w:date="2018-03-29T15:41:00Z">
        <w:r w:rsidDel="00EA2248">
          <w:rPr>
            <w:rFonts w:ascii="Arial" w:hAnsi="Arial" w:cs="Arial"/>
          </w:rPr>
          <w:delText>h</w:delText>
        </w:r>
      </w:del>
      <w:r>
        <w:rPr>
          <w:rFonts w:ascii="Arial" w:hAnsi="Arial" w:cs="Arial"/>
        </w:rPr>
        <w:t xml:space="preserve">y the same.  The only thing that it needs is a function prototype of the </w:t>
      </w:r>
      <w:proofErr w:type="spellStart"/>
      <w:r>
        <w:rPr>
          <w:rFonts w:ascii="Arial" w:hAnsi="Arial" w:cs="Arial"/>
        </w:rPr>
        <w:t>capsense</w:t>
      </w:r>
      <w:ins w:id="27" w:author="Greg Landry" w:date="2018-03-29T15:41:00Z">
        <w:r w:rsidR="00EA2248">
          <w:rPr>
            <w:rFonts w:ascii="Arial" w:hAnsi="Arial" w:cs="Arial"/>
          </w:rPr>
          <w:t>T</w:t>
        </w:r>
      </w:ins>
      <w:del w:id="28" w:author="Greg Landry" w:date="2018-03-29T15:41:00Z">
        <w:r w:rsidDel="00EA2248">
          <w:rPr>
            <w:rFonts w:ascii="Arial" w:hAnsi="Arial" w:cs="Arial"/>
          </w:rPr>
          <w:delText>t</w:delText>
        </w:r>
      </w:del>
      <w:r>
        <w:rPr>
          <w:rFonts w:ascii="Arial" w:hAnsi="Arial" w:cs="Arial"/>
        </w:rPr>
        <w:t>ask</w:t>
      </w:r>
      <w:proofErr w:type="spellEnd"/>
      <w:r>
        <w:rPr>
          <w:rFonts w:ascii="Arial" w:hAnsi="Arial" w:cs="Arial"/>
        </w:rPr>
        <w:t xml:space="preserve"> so that the main function can start</w:t>
      </w:r>
      <w:ins w:id="29" w:author="Greg Landry" w:date="2018-03-29T15:41:00Z">
        <w:r w:rsidR="00EA2248">
          <w:rPr>
            <w:rFonts w:ascii="Arial" w:hAnsi="Arial" w:cs="Arial"/>
          </w:rPr>
          <w:t xml:space="preserve"> it </w:t>
        </w:r>
      </w:ins>
      <w:r>
        <w:rPr>
          <w:rFonts w:ascii="Arial" w:hAnsi="Arial" w:cs="Arial"/>
        </w:rPr>
        <w:t>up</w:t>
      </w:r>
      <w:del w:id="30" w:author="Greg Landry" w:date="2018-03-29T15:41:00Z">
        <w:r w:rsidDel="00EA2248">
          <w:rPr>
            <w:rFonts w:ascii="Arial" w:hAnsi="Arial" w:cs="Arial"/>
          </w:rPr>
          <w:delText xml:space="preserve"> the capsense task</w:delText>
        </w:r>
      </w:del>
      <w:r>
        <w:rPr>
          <w:rFonts w:ascii="Arial" w:hAnsi="Arial" w:cs="Arial"/>
        </w:rPr>
        <w:t>.</w:t>
      </w:r>
    </w:p>
    <w:p w14:paraId="7F4B67DC" w14:textId="5EFDCE55" w:rsidR="009432CC" w:rsidRDefault="009432CC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Now… the </w:t>
      </w:r>
      <w:proofErr w:type="spellStart"/>
      <w:r>
        <w:rPr>
          <w:rFonts w:ascii="Arial" w:hAnsi="Arial" w:cs="Arial"/>
        </w:rPr>
        <w:t>capsenseTask.c</w:t>
      </w:r>
      <w:proofErr w:type="spellEnd"/>
      <w:r>
        <w:rPr>
          <w:rFonts w:ascii="Arial" w:hAnsi="Arial" w:cs="Arial"/>
        </w:rPr>
        <w:t xml:space="preserve"> </w:t>
      </w:r>
      <w:del w:id="31" w:author="Greg Landry" w:date="2018-03-29T15:41:00Z">
        <w:r w:rsidR="00FA3BF3" w:rsidDel="00EA2248">
          <w:rPr>
            <w:rFonts w:ascii="Arial" w:hAnsi="Arial" w:cs="Arial"/>
          </w:rPr>
          <w:delText>..</w:delText>
        </w:r>
      </w:del>
      <w:ins w:id="32" w:author="Greg Landry" w:date="2018-03-29T15:41:00Z">
        <w:r w:rsidR="00EA2248">
          <w:rPr>
            <w:rFonts w:ascii="Arial" w:hAnsi="Arial" w:cs="Arial"/>
          </w:rPr>
          <w:t>…</w:t>
        </w:r>
      </w:ins>
      <w:r w:rsidR="00FA3BF3">
        <w:rPr>
          <w:rFonts w:ascii="Arial" w:hAnsi="Arial" w:cs="Arial"/>
        </w:rPr>
        <w:t xml:space="preserve"> start with the includes… this task needs to know about the project, </w:t>
      </w:r>
      <w:proofErr w:type="spellStart"/>
      <w:ins w:id="33" w:author="Greg Landry" w:date="2018-03-29T15:41:00Z">
        <w:r w:rsidR="00EA2248">
          <w:rPr>
            <w:rFonts w:ascii="Arial" w:hAnsi="Arial" w:cs="Arial"/>
          </w:rPr>
          <w:t>F</w:t>
        </w:r>
      </w:ins>
      <w:del w:id="34" w:author="Greg Landry" w:date="2018-03-29T15:41:00Z">
        <w:r w:rsidR="00FA3BF3" w:rsidDel="00EA2248">
          <w:rPr>
            <w:rFonts w:ascii="Arial" w:hAnsi="Arial" w:cs="Arial"/>
          </w:rPr>
          <w:delText>f</w:delText>
        </w:r>
      </w:del>
      <w:r w:rsidR="00FA3BF3">
        <w:rPr>
          <w:rFonts w:ascii="Arial" w:hAnsi="Arial" w:cs="Arial"/>
        </w:rPr>
        <w:t>ree</w:t>
      </w:r>
      <w:del w:id="35" w:author="Greg Landry" w:date="2018-03-29T15:41:00Z">
        <w:r w:rsidR="00FA3BF3" w:rsidDel="00EA2248">
          <w:rPr>
            <w:rFonts w:ascii="Arial" w:hAnsi="Arial" w:cs="Arial"/>
          </w:rPr>
          <w:delText>rtos</w:delText>
        </w:r>
      </w:del>
      <w:ins w:id="36" w:author="Greg Landry" w:date="2018-03-29T15:41:00Z">
        <w:r w:rsidR="00EA2248">
          <w:rPr>
            <w:rFonts w:ascii="Arial" w:hAnsi="Arial" w:cs="Arial"/>
          </w:rPr>
          <w:t>RTOS</w:t>
        </w:r>
      </w:ins>
      <w:proofErr w:type="spellEnd"/>
      <w:r w:rsidR="00FA3BF3">
        <w:rPr>
          <w:rFonts w:ascii="Arial" w:hAnsi="Arial" w:cs="Arial"/>
        </w:rPr>
        <w:t xml:space="preserve">, tasks, and the </w:t>
      </w:r>
      <w:proofErr w:type="spellStart"/>
      <w:r w:rsidR="00FA3BF3">
        <w:rPr>
          <w:rFonts w:ascii="Arial" w:hAnsi="Arial" w:cs="Arial"/>
        </w:rPr>
        <w:t>ble</w:t>
      </w:r>
      <w:ins w:id="37" w:author="Greg Landry" w:date="2018-03-29T15:42:00Z">
        <w:r w:rsidR="00EA2248">
          <w:rPr>
            <w:rFonts w:ascii="Arial" w:hAnsi="Arial" w:cs="Arial"/>
          </w:rPr>
          <w:t>T</w:t>
        </w:r>
      </w:ins>
      <w:del w:id="38" w:author="Greg Landry" w:date="2018-03-29T15:42:00Z">
        <w:r w:rsidR="00FA3BF3" w:rsidDel="00EA2248">
          <w:rPr>
            <w:rFonts w:ascii="Arial" w:hAnsi="Arial" w:cs="Arial"/>
          </w:rPr>
          <w:delText>t</w:delText>
        </w:r>
      </w:del>
      <w:r w:rsidR="00FA3BF3">
        <w:rPr>
          <w:rFonts w:ascii="Arial" w:hAnsi="Arial" w:cs="Arial"/>
        </w:rPr>
        <w:t>ask</w:t>
      </w:r>
      <w:proofErr w:type="spellEnd"/>
      <w:r w:rsidR="00FA3BF3">
        <w:rPr>
          <w:rFonts w:ascii="Arial" w:hAnsi="Arial" w:cs="Arial"/>
        </w:rPr>
        <w:t>… so let me do those includes.</w:t>
      </w:r>
    </w:p>
    <w:p w14:paraId="71402F03" w14:textId="434C6F2F" w:rsidR="00B02327" w:rsidRDefault="006E3ED7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</w:t>
      </w:r>
      <w:ins w:id="39" w:author="Greg Landry" w:date="2018-03-29T15:42:00Z">
        <w:r w:rsidR="00EA2248">
          <w:rPr>
            <w:rFonts w:ascii="Arial" w:hAnsi="Arial" w:cs="Arial"/>
          </w:rPr>
          <w:t>'</w:t>
        </w:r>
      </w:ins>
      <w:r>
        <w:rPr>
          <w:rFonts w:ascii="Arial" w:hAnsi="Arial" w:cs="Arial"/>
        </w:rPr>
        <w:t xml:space="preserve">m going to use the </w:t>
      </w:r>
      <w:proofErr w:type="spellStart"/>
      <w:r>
        <w:rPr>
          <w:rFonts w:ascii="Arial" w:hAnsi="Arial" w:cs="Arial"/>
        </w:rPr>
        <w:t>writeMotorPosition</w:t>
      </w:r>
      <w:proofErr w:type="spellEnd"/>
      <w:r>
        <w:rPr>
          <w:rFonts w:ascii="Arial" w:hAnsi="Arial" w:cs="Arial"/>
        </w:rPr>
        <w:t xml:space="preserve"> function that I wrote in the last video… so I can delete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this stuff about </w:t>
      </w:r>
      <w:del w:id="40" w:author="Greg Landry" w:date="2018-03-29T15:42:00Z">
        <w:r w:rsidDel="00EA2248">
          <w:rPr>
            <w:rFonts w:ascii="Arial" w:hAnsi="Arial" w:cs="Arial"/>
          </w:rPr>
          <w:delText xml:space="preserve">pwm </w:delText>
        </w:r>
      </w:del>
      <w:ins w:id="41" w:author="Greg Landry" w:date="2018-03-29T15:42:00Z">
        <w:r w:rsidR="00EA2248">
          <w:rPr>
            <w:rFonts w:ascii="Arial" w:hAnsi="Arial" w:cs="Arial"/>
          </w:rPr>
          <w:t xml:space="preserve">PWM </w:t>
        </w:r>
      </w:ins>
      <w:r>
        <w:rPr>
          <w:rFonts w:ascii="Arial" w:hAnsi="Arial" w:cs="Arial"/>
        </w:rPr>
        <w:t xml:space="preserve">messages… now look at how awesome this is… all I need to do is when I there is a touch on the </w:t>
      </w:r>
      <w:ins w:id="42" w:author="Greg Landry" w:date="2018-03-29T15:42:00Z">
        <w:r w:rsidR="00EA2248">
          <w:rPr>
            <w:rFonts w:ascii="Arial" w:hAnsi="Arial" w:cs="Arial"/>
          </w:rPr>
          <w:t>C</w:t>
        </w:r>
      </w:ins>
      <w:del w:id="43" w:author="Greg Landry" w:date="2018-03-29T15:42:00Z">
        <w:r w:rsidDel="00EA2248">
          <w:rPr>
            <w:rFonts w:ascii="Arial" w:hAnsi="Arial" w:cs="Arial"/>
          </w:rPr>
          <w:delText>c</w:delText>
        </w:r>
      </w:del>
      <w:r>
        <w:rPr>
          <w:rFonts w:ascii="Arial" w:hAnsi="Arial" w:cs="Arial"/>
        </w:rPr>
        <w:t>ap</w:t>
      </w:r>
      <w:ins w:id="44" w:author="Greg Landry" w:date="2018-03-29T15:42:00Z">
        <w:r w:rsidR="00EA2248">
          <w:rPr>
            <w:rFonts w:ascii="Arial" w:hAnsi="Arial" w:cs="Arial"/>
          </w:rPr>
          <w:t>S</w:t>
        </w:r>
      </w:ins>
      <w:del w:id="45" w:author="Greg Landry" w:date="2018-03-29T15:42:00Z">
        <w:r w:rsidDel="00EA2248"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 xml:space="preserve">ense slider… I just take that number and call the </w:t>
      </w:r>
      <w:proofErr w:type="spellStart"/>
      <w:r>
        <w:rPr>
          <w:rFonts w:ascii="Arial" w:hAnsi="Arial" w:cs="Arial"/>
        </w:rPr>
        <w:t>writeMototPosition</w:t>
      </w:r>
      <w:proofErr w:type="spellEnd"/>
      <w:r>
        <w:rPr>
          <w:rFonts w:ascii="Arial" w:hAnsi="Arial" w:cs="Arial"/>
        </w:rPr>
        <w:t>… that</w:t>
      </w:r>
      <w:ins w:id="46" w:author="Greg Landry" w:date="2018-03-29T15:42:00Z">
        <w:r w:rsidR="00EA2248">
          <w:rPr>
            <w:rFonts w:ascii="Arial" w:hAnsi="Arial" w:cs="Arial"/>
          </w:rPr>
          <w:t>'</w:t>
        </w:r>
      </w:ins>
      <w:del w:id="47" w:author="Greg Landry" w:date="2018-03-29T15:42:00Z">
        <w:r w:rsidDel="00EA2248">
          <w:rPr>
            <w:rFonts w:ascii="Arial" w:hAnsi="Arial" w:cs="Arial"/>
          </w:rPr>
          <w:delText xml:space="preserve"> i</w:delText>
        </w:r>
      </w:del>
      <w:r>
        <w:rPr>
          <w:rFonts w:ascii="Arial" w:hAnsi="Arial" w:cs="Arial"/>
        </w:rPr>
        <w:t>s it.</w:t>
      </w:r>
    </w:p>
    <w:p w14:paraId="6E036317" w14:textId="1D4942F0" w:rsidR="006E3ED7" w:rsidRDefault="006E3ED7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last thing that </w:t>
      </w:r>
      <w:proofErr w:type="gramStart"/>
      <w:r>
        <w:rPr>
          <w:rFonts w:ascii="Arial" w:hAnsi="Arial" w:cs="Arial"/>
        </w:rPr>
        <w:t>has to</w:t>
      </w:r>
      <w:proofErr w:type="gramEnd"/>
      <w:r>
        <w:rPr>
          <w:rFonts w:ascii="Arial" w:hAnsi="Arial" w:cs="Arial"/>
        </w:rPr>
        <w:t xml:space="preserve"> happen is that I need to start</w:t>
      </w:r>
      <w:del w:id="48" w:author="Greg Landry" w:date="2018-03-29T15:42:00Z">
        <w:r w:rsidDel="00EA2248">
          <w:rPr>
            <w:rFonts w:ascii="Arial" w:hAnsi="Arial" w:cs="Arial"/>
          </w:rPr>
          <w:delText>up</w:delText>
        </w:r>
      </w:del>
      <w:r>
        <w:rPr>
          <w:rFonts w:ascii="Arial" w:hAnsi="Arial" w:cs="Arial"/>
        </w:rPr>
        <w:t xml:space="preserve"> the </w:t>
      </w:r>
      <w:ins w:id="49" w:author="Greg Landry" w:date="2018-03-29T15:42:00Z">
        <w:r w:rsidR="00EA2248">
          <w:rPr>
            <w:rFonts w:ascii="Arial" w:hAnsi="Arial" w:cs="Arial"/>
          </w:rPr>
          <w:t>C</w:t>
        </w:r>
      </w:ins>
      <w:del w:id="50" w:author="Greg Landry" w:date="2018-03-29T15:42:00Z">
        <w:r w:rsidDel="00EA2248">
          <w:rPr>
            <w:rFonts w:ascii="Arial" w:hAnsi="Arial" w:cs="Arial"/>
          </w:rPr>
          <w:delText>c</w:delText>
        </w:r>
      </w:del>
      <w:r>
        <w:rPr>
          <w:rFonts w:ascii="Arial" w:hAnsi="Arial" w:cs="Arial"/>
        </w:rPr>
        <w:t>ap</w:t>
      </w:r>
      <w:ins w:id="51" w:author="Greg Landry" w:date="2018-03-29T15:42:00Z">
        <w:r w:rsidR="00EA2248">
          <w:rPr>
            <w:rFonts w:ascii="Arial" w:hAnsi="Arial" w:cs="Arial"/>
          </w:rPr>
          <w:t>S</w:t>
        </w:r>
      </w:ins>
      <w:del w:id="52" w:author="Greg Landry" w:date="2018-03-29T15:42:00Z">
        <w:r w:rsidDel="00EA2248"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>ense</w:t>
      </w:r>
      <w:del w:id="53" w:author="Greg Landry" w:date="2018-03-29T15:42:00Z">
        <w:r w:rsidDel="00EA2248">
          <w:rPr>
            <w:rFonts w:ascii="Arial" w:hAnsi="Arial" w:cs="Arial"/>
          </w:rPr>
          <w:delText>ne</w:delText>
        </w:r>
      </w:del>
      <w:r>
        <w:rPr>
          <w:rFonts w:ascii="Arial" w:hAnsi="Arial" w:cs="Arial"/>
        </w:rPr>
        <w:t xml:space="preserve"> task in</w:t>
      </w:r>
      <w:del w:id="54" w:author="Greg Landry" w:date="2018-03-29T15:42:00Z">
        <w:r w:rsidDel="00EA2248">
          <w:rPr>
            <w:rFonts w:ascii="Arial" w:hAnsi="Arial" w:cs="Arial"/>
          </w:rPr>
          <w:delText xml:space="preserve"> the</w:delText>
        </w:r>
      </w:del>
      <w:r>
        <w:rPr>
          <w:rFonts w:ascii="Arial" w:hAnsi="Arial" w:cs="Arial"/>
        </w:rPr>
        <w:t xml:space="preserve"> main… so edit main_cm4.c … add the </w:t>
      </w:r>
      <w:proofErr w:type="spellStart"/>
      <w:r>
        <w:rPr>
          <w:rFonts w:ascii="Arial" w:hAnsi="Arial" w:cs="Arial"/>
        </w:rPr>
        <w:t>capsenseTask.h</w:t>
      </w:r>
      <w:proofErr w:type="spellEnd"/>
      <w:r>
        <w:rPr>
          <w:rFonts w:ascii="Arial" w:hAnsi="Arial" w:cs="Arial"/>
        </w:rPr>
        <w:t xml:space="preserve"> include… then call the task startup function…. Sweet.  </w:t>
      </w:r>
    </w:p>
    <w:p w14:paraId="5003C9BE" w14:textId="1BB51878" w:rsidR="006E3ED7" w:rsidRDefault="006E3ED7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Hit program…</w:t>
      </w:r>
    </w:p>
    <w:p w14:paraId="0D78668C" w14:textId="52F27F42" w:rsidR="006E3ED7" w:rsidRDefault="006E3ED7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soon as the programming is done look at how fast it connects… see the red lights… OK</w:t>
      </w:r>
      <w:del w:id="55" w:author="Greg Landry" w:date="2018-03-29T15:43:00Z">
        <w:r w:rsidDel="00EA2248">
          <w:rPr>
            <w:rFonts w:ascii="Arial" w:hAnsi="Arial" w:cs="Arial"/>
          </w:rPr>
          <w:delText>.</w:delText>
        </w:r>
      </w:del>
      <w:r>
        <w:rPr>
          <w:rFonts w:ascii="Arial" w:hAnsi="Arial" w:cs="Arial"/>
        </w:rPr>
        <w:t xml:space="preserve">. now I run my finger on the slider… back and forth and back and forth… now press button two and see if we can run the other </w:t>
      </w:r>
      <w:del w:id="56" w:author="Greg Landry" w:date="2018-03-29T15:43:00Z">
        <w:r w:rsidDel="00EA2248">
          <w:rPr>
            <w:rFonts w:ascii="Arial" w:hAnsi="Arial" w:cs="Arial"/>
          </w:rPr>
          <w:delText>axis</w:delText>
        </w:r>
      </w:del>
      <w:ins w:id="57" w:author="Greg Landry" w:date="2018-03-29T15:43:00Z">
        <w:r w:rsidR="00EA2248">
          <w:rPr>
            <w:rFonts w:ascii="Arial" w:hAnsi="Arial" w:cs="Arial"/>
          </w:rPr>
          <w:t>motor</w:t>
        </w:r>
      </w:ins>
      <w:r>
        <w:rPr>
          <w:rFonts w:ascii="Arial" w:hAnsi="Arial" w:cs="Arial"/>
        </w:rPr>
        <w:t>… sure enough… this works as well.</w:t>
      </w:r>
    </w:p>
    <w:p w14:paraId="07BE4419" w14:textId="295730DB" w:rsidR="006E3ED7" w:rsidRDefault="006E3ED7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Cool.</w:t>
      </w:r>
    </w:p>
    <w:p w14:paraId="467B6E02" w14:textId="7DF50FFB" w:rsidR="002804C6" w:rsidRDefault="002804C6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have </w:t>
      </w:r>
      <w:r w:rsidR="00396CAA">
        <w:rPr>
          <w:rFonts w:ascii="Arial" w:hAnsi="Arial" w:cs="Arial"/>
        </w:rPr>
        <w:t xml:space="preserve">a </w:t>
      </w:r>
      <w:r w:rsidR="00DD0285">
        <w:rPr>
          <w:rFonts w:ascii="Arial" w:hAnsi="Arial" w:cs="Arial"/>
        </w:rPr>
        <w:t xml:space="preserve">BLE remote control </w:t>
      </w:r>
      <w:r w:rsidR="001533E2">
        <w:rPr>
          <w:rFonts w:ascii="Arial" w:hAnsi="Arial" w:cs="Arial"/>
        </w:rPr>
        <w:t xml:space="preserve">with CapSense </w:t>
      </w:r>
      <w:r w:rsidR="00DD0285">
        <w:rPr>
          <w:rFonts w:ascii="Arial" w:hAnsi="Arial" w:cs="Arial"/>
        </w:rPr>
        <w:t xml:space="preserve">and a </w:t>
      </w:r>
      <w:r w:rsidR="00396CAA">
        <w:rPr>
          <w:rFonts w:ascii="Arial" w:hAnsi="Arial" w:cs="Arial"/>
        </w:rPr>
        <w:t>BLE-controlled robotic arm</w:t>
      </w:r>
      <w:r w:rsidR="00DD0285">
        <w:rPr>
          <w:rFonts w:ascii="Arial" w:hAnsi="Arial" w:cs="Arial"/>
        </w:rPr>
        <w:t>.</w:t>
      </w:r>
      <w:r w:rsidR="00396CAA">
        <w:rPr>
          <w:rFonts w:ascii="Arial" w:hAnsi="Arial" w:cs="Arial"/>
        </w:rPr>
        <w:t xml:space="preserve">  </w:t>
      </w:r>
      <w:r w:rsidR="00DD0285">
        <w:rPr>
          <w:rFonts w:ascii="Arial" w:hAnsi="Arial" w:cs="Arial"/>
        </w:rPr>
        <w:t xml:space="preserve">Next step, </w:t>
      </w:r>
      <w:r w:rsidR="001533E2">
        <w:rPr>
          <w:rFonts w:ascii="Arial" w:hAnsi="Arial" w:cs="Arial"/>
        </w:rPr>
        <w:t>let</w:t>
      </w:r>
      <w:ins w:id="58" w:author="Greg Landry" w:date="2018-03-29T15:52:00Z">
        <w:r w:rsidR="002D3E7E">
          <w:rPr>
            <w:rFonts w:ascii="Arial" w:hAnsi="Arial" w:cs="Arial"/>
          </w:rPr>
          <w:t>'</w:t>
        </w:r>
      </w:ins>
      <w:r w:rsidR="001533E2">
        <w:rPr>
          <w:rFonts w:ascii="Arial" w:hAnsi="Arial" w:cs="Arial"/>
        </w:rPr>
        <w:t xml:space="preserve">s add in some sensors. For the next few videos, we’ll be implementing the motion sensor and the E-ink Display </w:t>
      </w:r>
      <w:r w:rsidR="006E3ED7">
        <w:rPr>
          <w:rFonts w:ascii="Arial" w:hAnsi="Arial" w:cs="Arial"/>
        </w:rPr>
        <w:t>for</w:t>
      </w:r>
      <w:r w:rsidR="001533E2">
        <w:rPr>
          <w:rFonts w:ascii="Arial" w:hAnsi="Arial" w:cs="Arial"/>
        </w:rPr>
        <w:t xml:space="preserve"> the BLE remote controller!</w:t>
      </w:r>
    </w:p>
    <w:p w14:paraId="47716168" w14:textId="724D10B1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</w:t>
      </w:r>
      <w:bookmarkStart w:id="59" w:name="_GoBack"/>
      <w:bookmarkEnd w:id="59"/>
      <w:r>
        <w:rPr>
          <w:rFonts w:ascii="Arial" w:hAnsi="Arial" w:cs="Arial"/>
        </w:rPr>
        <w:t>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eg Landry">
    <w15:presenceInfo w15:providerId="AD" w15:userId="S-1-12-1-1975327676-1325117367-1464604813-15243605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5C07"/>
    <w:rsid w:val="000548C5"/>
    <w:rsid w:val="000C685E"/>
    <w:rsid w:val="00124A20"/>
    <w:rsid w:val="00132947"/>
    <w:rsid w:val="001533E2"/>
    <w:rsid w:val="001764BB"/>
    <w:rsid w:val="00177218"/>
    <w:rsid w:val="001A1AE3"/>
    <w:rsid w:val="00252858"/>
    <w:rsid w:val="00272586"/>
    <w:rsid w:val="002804C6"/>
    <w:rsid w:val="002D3E7E"/>
    <w:rsid w:val="002E7746"/>
    <w:rsid w:val="0030120E"/>
    <w:rsid w:val="003718EE"/>
    <w:rsid w:val="00396CAA"/>
    <w:rsid w:val="003A406F"/>
    <w:rsid w:val="00431BF5"/>
    <w:rsid w:val="00477858"/>
    <w:rsid w:val="004E5DEE"/>
    <w:rsid w:val="005029C9"/>
    <w:rsid w:val="00546E9B"/>
    <w:rsid w:val="00547B48"/>
    <w:rsid w:val="005E4B98"/>
    <w:rsid w:val="005E73E6"/>
    <w:rsid w:val="00600A66"/>
    <w:rsid w:val="00620717"/>
    <w:rsid w:val="006558A0"/>
    <w:rsid w:val="00673A5D"/>
    <w:rsid w:val="006A0971"/>
    <w:rsid w:val="006A3522"/>
    <w:rsid w:val="006D0BCB"/>
    <w:rsid w:val="006E3ED7"/>
    <w:rsid w:val="0072767A"/>
    <w:rsid w:val="0074599C"/>
    <w:rsid w:val="00765193"/>
    <w:rsid w:val="007B0BD5"/>
    <w:rsid w:val="007D6AD6"/>
    <w:rsid w:val="008B7209"/>
    <w:rsid w:val="008D2510"/>
    <w:rsid w:val="009013C0"/>
    <w:rsid w:val="0091149C"/>
    <w:rsid w:val="0091410B"/>
    <w:rsid w:val="009432CC"/>
    <w:rsid w:val="009854C5"/>
    <w:rsid w:val="009A1A2A"/>
    <w:rsid w:val="009D6EDA"/>
    <w:rsid w:val="009E0645"/>
    <w:rsid w:val="00A072B4"/>
    <w:rsid w:val="00A13116"/>
    <w:rsid w:val="00A443F6"/>
    <w:rsid w:val="00A54CC7"/>
    <w:rsid w:val="00AC3195"/>
    <w:rsid w:val="00AD3D71"/>
    <w:rsid w:val="00AE745A"/>
    <w:rsid w:val="00B02327"/>
    <w:rsid w:val="00B0392E"/>
    <w:rsid w:val="00B223AE"/>
    <w:rsid w:val="00B37780"/>
    <w:rsid w:val="00B66AFF"/>
    <w:rsid w:val="00B90DA8"/>
    <w:rsid w:val="00C04FC2"/>
    <w:rsid w:val="00C35243"/>
    <w:rsid w:val="00CE49F7"/>
    <w:rsid w:val="00D13311"/>
    <w:rsid w:val="00D41FCB"/>
    <w:rsid w:val="00D7472B"/>
    <w:rsid w:val="00DB10E7"/>
    <w:rsid w:val="00DC6600"/>
    <w:rsid w:val="00DC77C7"/>
    <w:rsid w:val="00DD0285"/>
    <w:rsid w:val="00DE5C73"/>
    <w:rsid w:val="00E0344C"/>
    <w:rsid w:val="00EA2248"/>
    <w:rsid w:val="00EB5D88"/>
    <w:rsid w:val="00FA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16</cp:revision>
  <dcterms:created xsi:type="dcterms:W3CDTF">2017-07-31T23:56:00Z</dcterms:created>
  <dcterms:modified xsi:type="dcterms:W3CDTF">2018-03-29T19:56:00Z</dcterms:modified>
</cp:coreProperties>
</file>