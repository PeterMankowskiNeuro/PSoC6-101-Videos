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271981D" w:rsidR="007B0BD5" w:rsidRDefault="00B23FE1" w:rsidP="007B0BD5">
      <w:pPr>
        <w:pStyle w:val="NormalWeb"/>
      </w:pPr>
      <w:r>
        <w:rPr>
          <w:rFonts w:ascii="Arial,Bold" w:hAnsi="Arial,Bold"/>
        </w:rPr>
        <w:t xml:space="preserve">3-3A: </w:t>
      </w:r>
      <w:r w:rsidR="003718EE">
        <w:rPr>
          <w:rFonts w:ascii="Arial,Bold" w:hAnsi="Arial,Bold"/>
        </w:rPr>
        <w:t xml:space="preserve">BLE </w:t>
      </w:r>
      <w:r>
        <w:rPr>
          <w:rFonts w:ascii="Arial,Bold" w:hAnsi="Arial,Bold"/>
        </w:rPr>
        <w:t>Simple</w:t>
      </w:r>
      <w:r w:rsidR="007D3DDF">
        <w:rPr>
          <w:rFonts w:ascii="Arial,Bold" w:hAnsi="Arial,Bold"/>
        </w:rPr>
        <w:t xml:space="preserve"> Central</w:t>
      </w:r>
      <w:r>
        <w:rPr>
          <w:rFonts w:ascii="Arial,Bold" w:hAnsi="Arial,Bold"/>
        </w:rPr>
        <w:t xml:space="preserve"> – Control of 3-2a LED Service</w:t>
      </w:r>
    </w:p>
    <w:p w14:paraId="5FBEE973" w14:textId="04E632DE" w:rsidR="00B23FE1" w:rsidRDefault="00D41FCB" w:rsidP="00E0344C">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DA22E8">
        <w:rPr>
          <w:rFonts w:ascii="Arial" w:hAnsi="Arial" w:cs="Arial"/>
        </w:rPr>
        <w:t>In the previous lessons I show</w:t>
      </w:r>
      <w:r w:rsidR="002D622C">
        <w:rPr>
          <w:rFonts w:ascii="Arial" w:hAnsi="Arial" w:cs="Arial"/>
        </w:rPr>
        <w:t>ed</w:t>
      </w:r>
      <w:r w:rsidR="00DA22E8">
        <w:rPr>
          <w:rFonts w:ascii="Arial" w:hAnsi="Arial" w:cs="Arial"/>
        </w:rPr>
        <w:t xml:space="preserve"> you how to build BLE peripherals… specifically a peripheral running the immediate alert service and a peripheral running a custom service.  In those lesson we used your cell phone to talk to those devices.  In this lesson I am going to show you how to create the other side of the connection.  The “other side” is more properly called the central</w:t>
      </w:r>
      <w:r w:rsidR="00CE799F">
        <w:rPr>
          <w:rFonts w:ascii="Arial" w:hAnsi="Arial" w:cs="Arial"/>
        </w:rPr>
        <w:t xml:space="preserve">… or the </w:t>
      </w:r>
      <w:r w:rsidR="002D622C">
        <w:rPr>
          <w:rFonts w:ascii="Arial" w:hAnsi="Arial" w:cs="Arial"/>
        </w:rPr>
        <w:t>GAP</w:t>
      </w:r>
      <w:r w:rsidR="00CE799F">
        <w:rPr>
          <w:rFonts w:ascii="Arial" w:hAnsi="Arial" w:cs="Arial"/>
        </w:rPr>
        <w:t xml:space="preserve"> central.</w:t>
      </w:r>
    </w:p>
    <w:p w14:paraId="421C3458" w14:textId="36E5635E" w:rsidR="00DA22E8" w:rsidRDefault="00E868E2" w:rsidP="00E0344C">
      <w:pPr>
        <w:pStyle w:val="NormalWeb"/>
        <w:rPr>
          <w:rFonts w:ascii="Arial" w:hAnsi="Arial" w:cs="Arial"/>
        </w:rPr>
      </w:pPr>
      <w:r>
        <w:rPr>
          <w:rFonts w:ascii="Arial" w:hAnsi="Arial" w:cs="Arial"/>
        </w:rPr>
        <w:t>The way that a BLE central works is that it starts by listening for advertising packets … this process is called scanning.  When it hears a peripheral that is advertising something interesting it can then initiate a connection to that device.  After the connection is made, it can then discover all of the services on that device… after that is done it can read and write the characteristics on the remote device.</w:t>
      </w:r>
    </w:p>
    <w:p w14:paraId="44DB0741" w14:textId="59B3C741" w:rsidR="00E868E2" w:rsidRDefault="00E868E2" w:rsidP="00E0344C">
      <w:pPr>
        <w:pStyle w:val="NormalWeb"/>
        <w:rPr>
          <w:rFonts w:ascii="Arial" w:hAnsi="Arial" w:cs="Arial"/>
        </w:rPr>
      </w:pPr>
      <w:r>
        <w:rPr>
          <w:rFonts w:ascii="Arial" w:hAnsi="Arial" w:cs="Arial"/>
        </w:rPr>
        <w:t>You might guess from our previous lessons that there will be events that are called back to you to indicate that each of these steps has happened…. And you would be exactly right.</w:t>
      </w:r>
    </w:p>
    <w:p w14:paraId="70982DBD" w14:textId="06EC009D" w:rsidR="00E868E2" w:rsidRDefault="00E868E2" w:rsidP="00E0344C">
      <w:pPr>
        <w:pStyle w:val="NormalWeb"/>
        <w:rPr>
          <w:rFonts w:ascii="Arial" w:hAnsi="Arial" w:cs="Arial"/>
        </w:rPr>
      </w:pPr>
      <w:r>
        <w:rPr>
          <w:rFonts w:ascii="Arial" w:hAnsi="Arial" w:cs="Arial"/>
        </w:rPr>
        <w:t xml:space="preserve">With this project I am going to show you how to take each of the steps I described </w:t>
      </w:r>
      <w:del w:id="0" w:author="Greg Landry" w:date="2018-03-29T10:48:00Z">
        <w:r w:rsidDel="007546A4">
          <w:rPr>
            <w:rFonts w:ascii="Arial" w:hAnsi="Arial" w:cs="Arial"/>
          </w:rPr>
          <w:delText>above</w:delText>
        </w:r>
      </w:del>
      <w:ins w:id="1" w:author="Greg Landry" w:date="2018-03-29T10:48:00Z">
        <w:r w:rsidR="007546A4">
          <w:rPr>
            <w:rFonts w:ascii="Arial" w:hAnsi="Arial" w:cs="Arial"/>
          </w:rPr>
          <w:t>earlier</w:t>
        </w:r>
      </w:ins>
      <w:r w:rsidR="002D622C">
        <w:rPr>
          <w:rFonts w:ascii="Arial" w:hAnsi="Arial" w:cs="Arial"/>
        </w:rPr>
        <w:t>,</w:t>
      </w:r>
      <w:r>
        <w:rPr>
          <w:rFonts w:ascii="Arial" w:hAnsi="Arial" w:cs="Arial"/>
        </w:rPr>
        <w:t xml:space="preserve"> and I am going to show you how these events happen and when.  You will then be able to program your development kit to see all of the</w:t>
      </w:r>
      <w:r w:rsidR="0013662A">
        <w:rPr>
          <w:rFonts w:ascii="Arial" w:hAnsi="Arial" w:cs="Arial"/>
        </w:rPr>
        <w:t xml:space="preserve">se things going on in </w:t>
      </w:r>
      <w:r w:rsidR="002D622C">
        <w:rPr>
          <w:rFonts w:ascii="Arial" w:hAnsi="Arial" w:cs="Arial"/>
        </w:rPr>
        <w:t>BLE</w:t>
      </w:r>
      <w:r w:rsidR="0013662A">
        <w:rPr>
          <w:rFonts w:ascii="Arial" w:hAnsi="Arial" w:cs="Arial"/>
        </w:rPr>
        <w:t xml:space="preserve"> land.</w:t>
      </w:r>
    </w:p>
    <w:p w14:paraId="2E1FA5F2" w14:textId="243E3CBD" w:rsidR="00E868E2" w:rsidRDefault="00E868E2" w:rsidP="00E0344C">
      <w:pPr>
        <w:pStyle w:val="NormalWeb"/>
        <w:rPr>
          <w:rFonts w:ascii="Arial" w:hAnsi="Arial" w:cs="Arial"/>
        </w:rPr>
      </w:pPr>
      <w:r>
        <w:rPr>
          <w:rFonts w:ascii="Arial" w:hAnsi="Arial" w:cs="Arial"/>
        </w:rPr>
        <w:t xml:space="preserve">For this lesson we will build a central that will look for the LED brightness peripheral that we programmed in lesson 3-2.  It would be better if you had two development kits, one programmed with the </w:t>
      </w:r>
      <w:del w:id="2" w:author="Greg Landry" w:date="2018-03-29T10:01:00Z">
        <w:r w:rsidDel="008A3FE4">
          <w:rPr>
            <w:rFonts w:ascii="Arial" w:hAnsi="Arial" w:cs="Arial"/>
          </w:rPr>
          <w:delText xml:space="preserve">led </w:delText>
        </w:r>
      </w:del>
      <w:ins w:id="3" w:author="Greg Landry" w:date="2018-03-29T10:01:00Z">
        <w:r w:rsidR="008A3FE4">
          <w:rPr>
            <w:rFonts w:ascii="Arial" w:hAnsi="Arial" w:cs="Arial"/>
          </w:rPr>
          <w:t xml:space="preserve">LED </w:t>
        </w:r>
      </w:ins>
      <w:r>
        <w:rPr>
          <w:rFonts w:ascii="Arial" w:hAnsi="Arial" w:cs="Arial"/>
        </w:rPr>
        <w:t xml:space="preserve">brightness </w:t>
      </w:r>
      <w:del w:id="4" w:author="Greg Landry" w:date="2018-03-29T10:01:00Z">
        <w:r w:rsidDel="008A3FE4">
          <w:rPr>
            <w:rFonts w:ascii="Arial" w:hAnsi="Arial" w:cs="Arial"/>
          </w:rPr>
          <w:delText xml:space="preserve">BLE </w:delText>
        </w:r>
      </w:del>
      <w:r>
        <w:rPr>
          <w:rFonts w:ascii="Arial" w:hAnsi="Arial" w:cs="Arial"/>
        </w:rPr>
        <w:t>peripheral firmware and one to do this lesson.  If you don’t</w:t>
      </w:r>
      <w:ins w:id="5" w:author="Greg Landry" w:date="2018-03-29T10:01:00Z">
        <w:r w:rsidR="008A3FE4">
          <w:rPr>
            <w:rFonts w:ascii="Arial" w:hAnsi="Arial" w:cs="Arial"/>
          </w:rPr>
          <w:t>,</w:t>
        </w:r>
      </w:ins>
      <w:r>
        <w:rPr>
          <w:rFonts w:ascii="Arial" w:hAnsi="Arial" w:cs="Arial"/>
        </w:rPr>
        <w:t xml:space="preserve"> then by all means order one up from one of our partners… or </w:t>
      </w:r>
      <w:r w:rsidR="0013662A">
        <w:rPr>
          <w:rFonts w:ascii="Arial" w:hAnsi="Arial" w:cs="Arial"/>
        </w:rPr>
        <w:t xml:space="preserve">you </w:t>
      </w:r>
      <w:r w:rsidR="002D622C">
        <w:rPr>
          <w:rFonts w:ascii="Arial" w:hAnsi="Arial" w:cs="Arial"/>
        </w:rPr>
        <w:t xml:space="preserve">can </w:t>
      </w:r>
      <w:r w:rsidR="0013662A">
        <w:rPr>
          <w:rFonts w:ascii="Arial" w:hAnsi="Arial" w:cs="Arial"/>
        </w:rPr>
        <w:t xml:space="preserve">just follow along </w:t>
      </w:r>
      <w:r w:rsidR="002D622C">
        <w:rPr>
          <w:rFonts w:ascii="Arial" w:hAnsi="Arial" w:cs="Arial"/>
        </w:rPr>
        <w:t>to</w:t>
      </w:r>
      <w:r w:rsidR="0013662A">
        <w:rPr>
          <w:rFonts w:ascii="Arial" w:hAnsi="Arial" w:cs="Arial"/>
        </w:rPr>
        <w:t xml:space="preserve"> learn.</w:t>
      </w:r>
    </w:p>
    <w:p w14:paraId="685FC5D5" w14:textId="31580A5D" w:rsidR="00E868E2" w:rsidRDefault="0013662A" w:rsidP="00E0344C">
      <w:pPr>
        <w:pStyle w:val="NormalWeb"/>
        <w:rPr>
          <w:rFonts w:ascii="Arial" w:hAnsi="Arial" w:cs="Arial"/>
        </w:rPr>
      </w:pPr>
      <w:r>
        <w:rPr>
          <w:rFonts w:ascii="Arial" w:hAnsi="Arial" w:cs="Arial"/>
        </w:rPr>
        <w:t>T</w:t>
      </w:r>
      <w:r w:rsidR="00E868E2">
        <w:rPr>
          <w:rFonts w:ascii="Arial" w:hAnsi="Arial" w:cs="Arial"/>
        </w:rPr>
        <w:t xml:space="preserve">his project will scan the </w:t>
      </w:r>
      <w:del w:id="6" w:author="Greg Landry" w:date="2018-03-29T10:01:00Z">
        <w:r w:rsidR="00E868E2" w:rsidDel="00846282">
          <w:rPr>
            <w:rFonts w:ascii="Arial" w:hAnsi="Arial" w:cs="Arial"/>
          </w:rPr>
          <w:delText xml:space="preserve">ble </w:delText>
        </w:r>
      </w:del>
      <w:ins w:id="7" w:author="Greg Landry" w:date="2018-03-29T10:01:00Z">
        <w:r w:rsidR="00846282">
          <w:rPr>
            <w:rFonts w:ascii="Arial" w:hAnsi="Arial" w:cs="Arial"/>
          </w:rPr>
          <w:t xml:space="preserve">BLE </w:t>
        </w:r>
      </w:ins>
      <w:r w:rsidR="00E868E2">
        <w:rPr>
          <w:rFonts w:ascii="Arial" w:hAnsi="Arial" w:cs="Arial"/>
        </w:rPr>
        <w:t xml:space="preserve">airwaves looking for </w:t>
      </w:r>
      <w:r>
        <w:rPr>
          <w:rFonts w:ascii="Arial" w:hAnsi="Arial" w:cs="Arial"/>
        </w:rPr>
        <w:t xml:space="preserve">a BLE peripheral that is advertising the </w:t>
      </w:r>
      <w:del w:id="8" w:author="Greg Landry" w:date="2018-03-29T10:01:00Z">
        <w:r w:rsidR="00E868E2" w:rsidDel="00846282">
          <w:rPr>
            <w:rFonts w:ascii="Arial" w:hAnsi="Arial" w:cs="Arial"/>
          </w:rPr>
          <w:delText xml:space="preserve">led </w:delText>
        </w:r>
      </w:del>
      <w:ins w:id="9" w:author="Greg Landry" w:date="2018-03-29T10:01:00Z">
        <w:r w:rsidR="00846282">
          <w:rPr>
            <w:rFonts w:ascii="Arial" w:hAnsi="Arial" w:cs="Arial"/>
          </w:rPr>
          <w:t xml:space="preserve">LED </w:t>
        </w:r>
      </w:ins>
      <w:r w:rsidR="00E868E2">
        <w:rPr>
          <w:rFonts w:ascii="Arial" w:hAnsi="Arial" w:cs="Arial"/>
        </w:rPr>
        <w:t xml:space="preserve">brightness </w:t>
      </w:r>
      <w:r>
        <w:rPr>
          <w:rFonts w:ascii="Arial" w:hAnsi="Arial" w:cs="Arial"/>
        </w:rPr>
        <w:t>service</w:t>
      </w:r>
      <w:r w:rsidR="00E868E2">
        <w:rPr>
          <w:rFonts w:ascii="Arial" w:hAnsi="Arial" w:cs="Arial"/>
        </w:rPr>
        <w:t xml:space="preserve">, </w:t>
      </w:r>
      <w:del w:id="10" w:author="Greg Landry" w:date="2018-03-29T10:01:00Z">
        <w:r w:rsidR="00E868E2" w:rsidDel="00846282">
          <w:rPr>
            <w:rFonts w:ascii="Arial" w:hAnsi="Arial" w:cs="Arial"/>
          </w:rPr>
          <w:delText xml:space="preserve">then </w:delText>
        </w:r>
      </w:del>
      <w:r w:rsidR="00E868E2">
        <w:rPr>
          <w:rFonts w:ascii="Arial" w:hAnsi="Arial" w:cs="Arial"/>
        </w:rPr>
        <w:t xml:space="preserve">connect to it, then discover its services… then we will use the + and – keys on the </w:t>
      </w:r>
      <w:del w:id="11" w:author="Greg Landry" w:date="2018-03-29T10:01:00Z">
        <w:r w:rsidR="00E868E2" w:rsidDel="00846282">
          <w:rPr>
            <w:rFonts w:ascii="Arial" w:hAnsi="Arial" w:cs="Arial"/>
          </w:rPr>
          <w:delText xml:space="preserve">uart </w:delText>
        </w:r>
      </w:del>
      <w:ins w:id="12" w:author="Greg Landry" w:date="2018-03-29T10:01:00Z">
        <w:r w:rsidR="00846282">
          <w:rPr>
            <w:rFonts w:ascii="Arial" w:hAnsi="Arial" w:cs="Arial"/>
          </w:rPr>
          <w:t xml:space="preserve">UART </w:t>
        </w:r>
      </w:ins>
      <w:r w:rsidR="00E868E2">
        <w:rPr>
          <w:rFonts w:ascii="Arial" w:hAnsi="Arial" w:cs="Arial"/>
        </w:rPr>
        <w:t>to change the brightness of the LED.</w:t>
      </w:r>
      <w:del w:id="13" w:author="Greg Landry" w:date="2018-03-29T10:01:00Z">
        <w:r w:rsidDel="00846282">
          <w:rPr>
            <w:rFonts w:ascii="Arial" w:hAnsi="Arial" w:cs="Arial"/>
          </w:rPr>
          <w:delText xml:space="preserve">  Got it.</w:delText>
        </w:r>
      </w:del>
    </w:p>
    <w:p w14:paraId="0B9C394F" w14:textId="30DD8966" w:rsidR="00B7324F" w:rsidRDefault="00E868E2" w:rsidP="00E0344C">
      <w:pPr>
        <w:pStyle w:val="NormalWeb"/>
        <w:rPr>
          <w:rFonts w:ascii="Arial" w:hAnsi="Arial" w:cs="Arial"/>
        </w:rPr>
      </w:pPr>
      <w:r>
        <w:rPr>
          <w:rFonts w:ascii="Arial" w:hAnsi="Arial" w:cs="Arial"/>
        </w:rPr>
        <w:t>Let</w:t>
      </w:r>
      <w:ins w:id="14" w:author="Greg Landry" w:date="2018-03-29T10:01:00Z">
        <w:r w:rsidR="00846282">
          <w:rPr>
            <w:rFonts w:ascii="Arial" w:hAnsi="Arial" w:cs="Arial"/>
          </w:rPr>
          <w:t>'</w:t>
        </w:r>
      </w:ins>
      <w:r>
        <w:rPr>
          <w:rFonts w:ascii="Arial" w:hAnsi="Arial" w:cs="Arial"/>
        </w:rPr>
        <w:t xml:space="preserve">s get started.  </w:t>
      </w:r>
      <w:r w:rsidR="00B7324F">
        <w:rPr>
          <w:rFonts w:ascii="Arial" w:hAnsi="Arial" w:cs="Arial"/>
        </w:rPr>
        <w:t>To make thing</w:t>
      </w:r>
      <w:ins w:id="15" w:author="Greg Landry" w:date="2018-03-29T10:02:00Z">
        <w:r w:rsidR="00846282">
          <w:rPr>
            <w:rFonts w:ascii="Arial" w:hAnsi="Arial" w:cs="Arial"/>
          </w:rPr>
          <w:t>s</w:t>
        </w:r>
      </w:ins>
      <w:r w:rsidR="00B7324F">
        <w:rPr>
          <w:rFonts w:ascii="Arial" w:hAnsi="Arial" w:cs="Arial"/>
        </w:rPr>
        <w:t xml:space="preserve"> easier we are first going to open the simple </w:t>
      </w:r>
      <w:del w:id="16" w:author="Greg Landry" w:date="2018-03-29T10:02:00Z">
        <w:r w:rsidR="00B7324F" w:rsidDel="00846282">
          <w:rPr>
            <w:rFonts w:ascii="Arial" w:hAnsi="Arial" w:cs="Arial"/>
          </w:rPr>
          <w:delText xml:space="preserve">ble </w:delText>
        </w:r>
      </w:del>
      <w:ins w:id="17" w:author="Greg Landry" w:date="2018-03-29T10:02:00Z">
        <w:r w:rsidR="00846282">
          <w:rPr>
            <w:rFonts w:ascii="Arial" w:hAnsi="Arial" w:cs="Arial"/>
          </w:rPr>
          <w:t xml:space="preserve">BLE </w:t>
        </w:r>
      </w:ins>
      <w:r w:rsidR="00B7324F">
        <w:rPr>
          <w:rFonts w:ascii="Arial" w:hAnsi="Arial" w:cs="Arial"/>
        </w:rPr>
        <w:t xml:space="preserve">peripheral project and save the LED service so that we can use it again in this project.  Go to the schematic, </w:t>
      </w:r>
      <w:r w:rsidR="00CE652C">
        <w:rPr>
          <w:rFonts w:ascii="Arial" w:hAnsi="Arial" w:cs="Arial"/>
        </w:rPr>
        <w:t xml:space="preserve">double click the BLE, click </w:t>
      </w:r>
      <w:del w:id="18" w:author="Greg Landry" w:date="2018-03-29T10:02:00Z">
        <w:r w:rsidR="00CE652C" w:rsidDel="00846282">
          <w:rPr>
            <w:rFonts w:ascii="Arial" w:hAnsi="Arial" w:cs="Arial"/>
          </w:rPr>
          <w:delText xml:space="preserve">gatt </w:delText>
        </w:r>
      </w:del>
      <w:ins w:id="19" w:author="Greg Landry" w:date="2018-03-29T10:02:00Z">
        <w:r w:rsidR="00846282">
          <w:rPr>
            <w:rFonts w:ascii="Arial" w:hAnsi="Arial" w:cs="Arial"/>
          </w:rPr>
          <w:t xml:space="preserve">GATT </w:t>
        </w:r>
      </w:ins>
      <w:r w:rsidR="00CE652C">
        <w:rPr>
          <w:rFonts w:ascii="Arial" w:hAnsi="Arial" w:cs="Arial"/>
        </w:rPr>
        <w:t xml:space="preserve">settings, the click on the LED service.  Next press the little disk image and select “save profile…”  then save the profile as </w:t>
      </w:r>
      <w:proofErr w:type="spellStart"/>
      <w:r w:rsidR="00CE652C">
        <w:rPr>
          <w:rFonts w:ascii="Arial" w:hAnsi="Arial" w:cs="Arial"/>
        </w:rPr>
        <w:t>LED.</w:t>
      </w:r>
      <w:del w:id="20" w:author="Greg Landry" w:date="2018-03-29T10:02:00Z">
        <w:r w:rsidR="00CE652C" w:rsidDel="00846282">
          <w:rPr>
            <w:rFonts w:ascii="Arial" w:hAnsi="Arial" w:cs="Arial"/>
          </w:rPr>
          <w:delText xml:space="preserve">profile </w:delText>
        </w:r>
      </w:del>
      <w:ins w:id="21" w:author="Greg Landry" w:date="2018-03-29T10:02:00Z">
        <w:r w:rsidR="00846282">
          <w:rPr>
            <w:rFonts w:ascii="Arial" w:hAnsi="Arial" w:cs="Arial"/>
          </w:rPr>
          <w:t>service</w:t>
        </w:r>
        <w:proofErr w:type="spellEnd"/>
        <w:r w:rsidR="00846282">
          <w:rPr>
            <w:rFonts w:ascii="Arial" w:hAnsi="Arial" w:cs="Arial"/>
          </w:rPr>
          <w:t xml:space="preserve"> </w:t>
        </w:r>
      </w:ins>
      <w:r w:rsidR="00CE652C">
        <w:rPr>
          <w:rFonts w:ascii="Arial" w:hAnsi="Arial" w:cs="Arial"/>
        </w:rPr>
        <w:t>to somewhere you can find it again (like on your desktop).</w:t>
      </w:r>
    </w:p>
    <w:p w14:paraId="2B6AAFC2" w14:textId="6E25F328" w:rsidR="00E868E2" w:rsidRDefault="00CE652C" w:rsidP="00E0344C">
      <w:pPr>
        <w:pStyle w:val="NormalWeb"/>
        <w:rPr>
          <w:rFonts w:ascii="Arial" w:hAnsi="Arial" w:cs="Arial"/>
        </w:rPr>
      </w:pPr>
      <w:r>
        <w:rPr>
          <w:rFonts w:ascii="Arial" w:hAnsi="Arial" w:cs="Arial"/>
        </w:rPr>
        <w:t xml:space="preserve">Now close that project and then </w:t>
      </w:r>
      <w:r w:rsidR="00E868E2">
        <w:rPr>
          <w:rFonts w:ascii="Arial" w:hAnsi="Arial" w:cs="Arial"/>
        </w:rPr>
        <w:t xml:space="preserve">create a new project called </w:t>
      </w:r>
      <w:proofErr w:type="spellStart"/>
      <w:r w:rsidR="00E868E2">
        <w:rPr>
          <w:rFonts w:ascii="Arial" w:hAnsi="Arial" w:cs="Arial"/>
        </w:rPr>
        <w:t>SimpleBLECentral</w:t>
      </w:r>
      <w:proofErr w:type="spellEnd"/>
      <w:r w:rsidR="00E868E2">
        <w:rPr>
          <w:rFonts w:ascii="Arial" w:hAnsi="Arial" w:cs="Arial"/>
        </w:rPr>
        <w:t>.</w:t>
      </w:r>
      <w:r w:rsidR="0013662A">
        <w:rPr>
          <w:rFonts w:ascii="Arial" w:hAnsi="Arial" w:cs="Arial"/>
        </w:rPr>
        <w:t xml:space="preserve">  </w:t>
      </w:r>
      <w:r>
        <w:rPr>
          <w:rFonts w:ascii="Arial" w:hAnsi="Arial" w:cs="Arial"/>
        </w:rPr>
        <w:t>First let</w:t>
      </w:r>
      <w:ins w:id="22" w:author="Greg Landry" w:date="2018-03-29T10:03:00Z">
        <w:r w:rsidR="00877708">
          <w:rPr>
            <w:rFonts w:ascii="Arial" w:hAnsi="Arial" w:cs="Arial"/>
          </w:rPr>
          <w:t>'</w:t>
        </w:r>
      </w:ins>
      <w:r>
        <w:rPr>
          <w:rFonts w:ascii="Arial" w:hAnsi="Arial" w:cs="Arial"/>
        </w:rPr>
        <w:t>s e</w:t>
      </w:r>
      <w:r w:rsidR="0013662A">
        <w:rPr>
          <w:rFonts w:ascii="Arial" w:hAnsi="Arial" w:cs="Arial"/>
        </w:rPr>
        <w:t>dit the schematic.  Add the BLE Component, a UART</w:t>
      </w:r>
      <w:ins w:id="23" w:author="Greg Landry" w:date="2018-03-29T10:03:00Z">
        <w:r w:rsidR="00877708">
          <w:rPr>
            <w:rFonts w:ascii="Arial" w:hAnsi="Arial" w:cs="Arial"/>
          </w:rPr>
          <w:t>,</w:t>
        </w:r>
      </w:ins>
      <w:r w:rsidR="0013662A">
        <w:rPr>
          <w:rFonts w:ascii="Arial" w:hAnsi="Arial" w:cs="Arial"/>
        </w:rPr>
        <w:t xml:space="preserve"> and a digital output pin which we will call LED9.  I like to use LED9 to indicate the </w:t>
      </w:r>
      <w:r>
        <w:rPr>
          <w:rFonts w:ascii="Arial" w:hAnsi="Arial" w:cs="Arial"/>
        </w:rPr>
        <w:t>presence</w:t>
      </w:r>
      <w:r w:rsidR="0013662A">
        <w:rPr>
          <w:rFonts w:ascii="Arial" w:hAnsi="Arial" w:cs="Arial"/>
        </w:rPr>
        <w:t xml:space="preserve"> or absence of a BLE connection.</w:t>
      </w:r>
      <w:r w:rsidR="00E868E2">
        <w:rPr>
          <w:rFonts w:ascii="Arial" w:hAnsi="Arial" w:cs="Arial"/>
        </w:rPr>
        <w:t xml:space="preserve">  </w:t>
      </w:r>
      <w:r w:rsidR="0013662A">
        <w:rPr>
          <w:rFonts w:ascii="Arial" w:hAnsi="Arial" w:cs="Arial"/>
        </w:rPr>
        <w:t>So</w:t>
      </w:r>
      <w:ins w:id="24" w:author="Greg Landry" w:date="2018-03-29T10:03:00Z">
        <w:r w:rsidR="00877708">
          <w:rPr>
            <w:rFonts w:ascii="Arial" w:hAnsi="Arial" w:cs="Arial"/>
          </w:rPr>
          <w:t>,</w:t>
        </w:r>
      </w:ins>
      <w:r w:rsidR="0013662A">
        <w:rPr>
          <w:rFonts w:ascii="Arial" w:hAnsi="Arial" w:cs="Arial"/>
        </w:rPr>
        <w:t xml:space="preserve"> go ahead and change</w:t>
      </w:r>
      <w:del w:id="25" w:author="Greg Landry" w:date="2018-03-29T10:03:00Z">
        <w:r w:rsidR="0013662A" w:rsidDel="00877708">
          <w:rPr>
            <w:rFonts w:ascii="Arial" w:hAnsi="Arial" w:cs="Arial"/>
          </w:rPr>
          <w:delText>s</w:delText>
        </w:r>
      </w:del>
      <w:r w:rsidR="0013662A">
        <w:rPr>
          <w:rFonts w:ascii="Arial" w:hAnsi="Arial" w:cs="Arial"/>
        </w:rPr>
        <w:t xml:space="preserve"> its name to LED9, make the initial state high – so that it starts off and turn</w:t>
      </w:r>
      <w:r>
        <w:rPr>
          <w:rFonts w:ascii="Arial" w:hAnsi="Arial" w:cs="Arial"/>
        </w:rPr>
        <w:t xml:space="preserve"> </w:t>
      </w:r>
      <w:r w:rsidR="0013662A">
        <w:rPr>
          <w:rFonts w:ascii="Arial" w:hAnsi="Arial" w:cs="Arial"/>
        </w:rPr>
        <w:t>off the hardware connection.</w:t>
      </w:r>
    </w:p>
    <w:p w14:paraId="2E1FE1C2" w14:textId="3E1827D4" w:rsidR="0013662A" w:rsidRDefault="0013662A" w:rsidP="00E0344C">
      <w:pPr>
        <w:pStyle w:val="NormalWeb"/>
        <w:rPr>
          <w:rFonts w:ascii="Arial" w:hAnsi="Arial" w:cs="Arial"/>
        </w:rPr>
      </w:pPr>
      <w:r>
        <w:rPr>
          <w:rFonts w:ascii="Arial" w:hAnsi="Arial" w:cs="Arial"/>
        </w:rPr>
        <w:lastRenderedPageBreak/>
        <w:t>Now edit the BLE component.  This time instead of making a BLE Peripheral, I will select BLE central.  Once again</w:t>
      </w:r>
      <w:ins w:id="26" w:author="Greg Landry" w:date="2018-03-29T10:50:00Z">
        <w:r w:rsidR="007546A4">
          <w:rPr>
            <w:rFonts w:ascii="Arial" w:hAnsi="Arial" w:cs="Arial"/>
          </w:rPr>
          <w:t>,</w:t>
        </w:r>
      </w:ins>
      <w:r>
        <w:rPr>
          <w:rFonts w:ascii="Arial" w:hAnsi="Arial" w:cs="Arial"/>
        </w:rPr>
        <w:t xml:space="preserve"> I</w:t>
      </w:r>
      <w:ins w:id="27" w:author="Greg Landry" w:date="2018-03-29T10:03:00Z">
        <w:r w:rsidR="00877708">
          <w:rPr>
            <w:rFonts w:ascii="Arial" w:hAnsi="Arial" w:cs="Arial"/>
          </w:rPr>
          <w:t>'</w:t>
        </w:r>
      </w:ins>
      <w:r>
        <w:rPr>
          <w:rFonts w:ascii="Arial" w:hAnsi="Arial" w:cs="Arial"/>
        </w:rPr>
        <w:t>ll run this project in dual core mode.</w:t>
      </w:r>
    </w:p>
    <w:p w14:paraId="5FA6AC38" w14:textId="76787A1B" w:rsidR="0013662A" w:rsidRDefault="0013662A" w:rsidP="00E0344C">
      <w:pPr>
        <w:pStyle w:val="NormalWeb"/>
        <w:rPr>
          <w:rFonts w:ascii="Arial" w:hAnsi="Arial" w:cs="Arial"/>
        </w:rPr>
      </w:pPr>
      <w:r>
        <w:rPr>
          <w:rFonts w:ascii="Arial" w:hAnsi="Arial" w:cs="Arial"/>
        </w:rPr>
        <w:t>Next you will edit the GATT Settings.</w:t>
      </w:r>
      <w:r w:rsidR="00B7324F">
        <w:rPr>
          <w:rFonts w:ascii="Arial" w:hAnsi="Arial" w:cs="Arial"/>
        </w:rPr>
        <w:t xml:space="preserve">  In order to make the service discovery process work better</w:t>
      </w:r>
      <w:ins w:id="28" w:author="Greg Landry" w:date="2018-03-29T10:03:00Z">
        <w:r w:rsidR="00877708">
          <w:rPr>
            <w:rFonts w:ascii="Arial" w:hAnsi="Arial" w:cs="Arial"/>
          </w:rPr>
          <w:t>,</w:t>
        </w:r>
      </w:ins>
      <w:r w:rsidR="00B7324F">
        <w:rPr>
          <w:rFonts w:ascii="Arial" w:hAnsi="Arial" w:cs="Arial"/>
        </w:rPr>
        <w:t xml:space="preserve"> </w:t>
      </w:r>
      <w:del w:id="29" w:author="Greg Landry" w:date="2018-03-29T10:03:00Z">
        <w:r w:rsidR="00CE652C" w:rsidDel="00877708">
          <w:rPr>
            <w:rFonts w:ascii="Arial" w:hAnsi="Arial" w:cs="Arial"/>
          </w:rPr>
          <w:delText xml:space="preserve">psoc </w:delText>
        </w:r>
      </w:del>
      <w:ins w:id="30" w:author="Greg Landry" w:date="2018-03-29T10:03:00Z">
        <w:r w:rsidR="00877708">
          <w:rPr>
            <w:rFonts w:ascii="Arial" w:hAnsi="Arial" w:cs="Arial"/>
          </w:rPr>
          <w:t>PSoC C</w:t>
        </w:r>
      </w:ins>
      <w:del w:id="31" w:author="Greg Landry" w:date="2018-03-29T10:03:00Z">
        <w:r w:rsidR="00CE652C" w:rsidDel="00877708">
          <w:rPr>
            <w:rFonts w:ascii="Arial" w:hAnsi="Arial" w:cs="Arial"/>
          </w:rPr>
          <w:delText>c</w:delText>
        </w:r>
      </w:del>
      <w:r w:rsidR="00CE652C">
        <w:rPr>
          <w:rFonts w:ascii="Arial" w:hAnsi="Arial" w:cs="Arial"/>
        </w:rPr>
        <w:t>reator gi</w:t>
      </w:r>
      <w:r w:rsidR="00B7324F">
        <w:rPr>
          <w:rFonts w:ascii="Arial" w:hAnsi="Arial" w:cs="Arial"/>
        </w:rPr>
        <w:t>ve</w:t>
      </w:r>
      <w:r w:rsidR="00CE652C">
        <w:rPr>
          <w:rFonts w:ascii="Arial" w:hAnsi="Arial" w:cs="Arial"/>
        </w:rPr>
        <w:t>s</w:t>
      </w:r>
      <w:r w:rsidR="00B7324F">
        <w:rPr>
          <w:rFonts w:ascii="Arial" w:hAnsi="Arial" w:cs="Arial"/>
        </w:rPr>
        <w:t xml:space="preserve"> you the ability to tell the BLE stack what </w:t>
      </w:r>
      <w:r w:rsidR="00CE652C">
        <w:rPr>
          <w:rFonts w:ascii="Arial" w:hAnsi="Arial" w:cs="Arial"/>
        </w:rPr>
        <w:t xml:space="preserve">services </w:t>
      </w:r>
      <w:r w:rsidR="00B7324F">
        <w:rPr>
          <w:rFonts w:ascii="Arial" w:hAnsi="Arial" w:cs="Arial"/>
        </w:rPr>
        <w:t xml:space="preserve">we are looking for during discovery.  This is called a client profile.  </w:t>
      </w:r>
      <w:r w:rsidR="006266C0">
        <w:rPr>
          <w:rFonts w:ascii="Arial" w:hAnsi="Arial" w:cs="Arial"/>
        </w:rPr>
        <w:t>Unfortunately,</w:t>
      </w:r>
      <w:r w:rsidR="00B7324F">
        <w:rPr>
          <w:rFonts w:ascii="Arial" w:hAnsi="Arial" w:cs="Arial"/>
        </w:rPr>
        <w:t xml:space="preserve"> we didn’t give you the ability</w:t>
      </w:r>
      <w:r w:rsidR="00CE652C">
        <w:rPr>
          <w:rFonts w:ascii="Arial" w:hAnsi="Arial" w:cs="Arial"/>
        </w:rPr>
        <w:t xml:space="preserve"> to add a custom service.  S</w:t>
      </w:r>
      <w:r w:rsidR="00B7324F">
        <w:rPr>
          <w:rFonts w:ascii="Arial" w:hAnsi="Arial" w:cs="Arial"/>
        </w:rPr>
        <w:t>o</w:t>
      </w:r>
      <w:ins w:id="32" w:author="Greg Landry" w:date="2018-03-29T10:04:00Z">
        <w:r w:rsidR="00877708">
          <w:rPr>
            <w:rFonts w:ascii="Arial" w:hAnsi="Arial" w:cs="Arial"/>
          </w:rPr>
          <w:t>,</w:t>
        </w:r>
      </w:ins>
      <w:r w:rsidR="00B7324F">
        <w:rPr>
          <w:rFonts w:ascii="Arial" w:hAnsi="Arial" w:cs="Arial"/>
        </w:rPr>
        <w:t xml:space="preserve"> you need to do a little work around.  Right click on GATT and select add profile… then </w:t>
      </w:r>
      <w:ins w:id="33" w:author="Greg Landry" w:date="2018-03-29T10:04:00Z">
        <w:r w:rsidR="00877708">
          <w:rPr>
            <w:rFonts w:ascii="Arial" w:hAnsi="Arial" w:cs="Arial"/>
          </w:rPr>
          <w:t>F</w:t>
        </w:r>
      </w:ins>
      <w:del w:id="34" w:author="Greg Landry" w:date="2018-03-29T10:04:00Z">
        <w:r w:rsidR="00B7324F" w:rsidDel="00877708">
          <w:rPr>
            <w:rFonts w:ascii="Arial" w:hAnsi="Arial" w:cs="Arial"/>
          </w:rPr>
          <w:delText>f</w:delText>
        </w:r>
      </w:del>
      <w:r w:rsidR="00B7324F">
        <w:rPr>
          <w:rFonts w:ascii="Arial" w:hAnsi="Arial" w:cs="Arial"/>
        </w:rPr>
        <w:t xml:space="preserve">ind </w:t>
      </w:r>
      <w:ins w:id="35" w:author="Greg Landry" w:date="2018-03-29T10:04:00Z">
        <w:r w:rsidR="00877708">
          <w:rPr>
            <w:rFonts w:ascii="Arial" w:hAnsi="Arial" w:cs="Arial"/>
          </w:rPr>
          <w:t>M</w:t>
        </w:r>
      </w:ins>
      <w:del w:id="36" w:author="Greg Landry" w:date="2018-03-29T10:04:00Z">
        <w:r w:rsidR="00B7324F" w:rsidDel="00877708">
          <w:rPr>
            <w:rFonts w:ascii="Arial" w:hAnsi="Arial" w:cs="Arial"/>
          </w:rPr>
          <w:delText>m</w:delText>
        </w:r>
      </w:del>
      <w:r w:rsidR="00B7324F">
        <w:rPr>
          <w:rFonts w:ascii="Arial" w:hAnsi="Arial" w:cs="Arial"/>
        </w:rPr>
        <w:t xml:space="preserve">e… then </w:t>
      </w:r>
      <w:ins w:id="37" w:author="Greg Landry" w:date="2018-03-29T10:04:00Z">
        <w:r w:rsidR="00877708">
          <w:rPr>
            <w:rFonts w:ascii="Arial" w:hAnsi="Arial" w:cs="Arial"/>
          </w:rPr>
          <w:t>F</w:t>
        </w:r>
      </w:ins>
      <w:del w:id="38" w:author="Greg Landry" w:date="2018-03-29T10:04:00Z">
        <w:r w:rsidR="00B7324F" w:rsidDel="00877708">
          <w:rPr>
            <w:rFonts w:ascii="Arial" w:hAnsi="Arial" w:cs="Arial"/>
          </w:rPr>
          <w:delText>f</w:delText>
        </w:r>
      </w:del>
      <w:r w:rsidR="00B7324F">
        <w:rPr>
          <w:rFonts w:ascii="Arial" w:hAnsi="Arial" w:cs="Arial"/>
        </w:rPr>
        <w:t xml:space="preserve">ind </w:t>
      </w:r>
      <w:ins w:id="39" w:author="Greg Landry" w:date="2018-03-29T10:04:00Z">
        <w:r w:rsidR="00877708">
          <w:rPr>
            <w:rFonts w:ascii="Arial" w:hAnsi="Arial" w:cs="Arial"/>
          </w:rPr>
          <w:t>M</w:t>
        </w:r>
      </w:ins>
      <w:del w:id="40" w:author="Greg Landry" w:date="2018-03-29T10:04:00Z">
        <w:r w:rsidR="00B7324F" w:rsidDel="00877708">
          <w:rPr>
            <w:rFonts w:ascii="Arial" w:hAnsi="Arial" w:cs="Arial"/>
          </w:rPr>
          <w:delText>m</w:delText>
        </w:r>
      </w:del>
      <w:r w:rsidR="00B7324F">
        <w:rPr>
          <w:rFonts w:ascii="Arial" w:hAnsi="Arial" w:cs="Arial"/>
        </w:rPr>
        <w:t xml:space="preserve">e </w:t>
      </w:r>
      <w:ins w:id="41" w:author="Greg Landry" w:date="2018-03-29T10:04:00Z">
        <w:r w:rsidR="00877708">
          <w:rPr>
            <w:rFonts w:ascii="Arial" w:hAnsi="Arial" w:cs="Arial"/>
          </w:rPr>
          <w:t>L</w:t>
        </w:r>
      </w:ins>
      <w:del w:id="42" w:author="Greg Landry" w:date="2018-03-29T10:04:00Z">
        <w:r w:rsidR="00B7324F" w:rsidDel="00877708">
          <w:rPr>
            <w:rFonts w:ascii="Arial" w:hAnsi="Arial" w:cs="Arial"/>
          </w:rPr>
          <w:delText>l</w:delText>
        </w:r>
      </w:del>
      <w:r w:rsidR="00B7324F">
        <w:rPr>
          <w:rFonts w:ascii="Arial" w:hAnsi="Arial" w:cs="Arial"/>
        </w:rPr>
        <w:t xml:space="preserve">ocator </w:t>
      </w:r>
      <w:del w:id="43" w:author="Greg Landry" w:date="2018-03-29T10:04:00Z">
        <w:r w:rsidR="00B7324F" w:rsidDel="00877708">
          <w:rPr>
            <w:rFonts w:ascii="Arial" w:hAnsi="Arial" w:cs="Arial"/>
          </w:rPr>
          <w:delText xml:space="preserve">gatt </w:delText>
        </w:r>
      </w:del>
      <w:ins w:id="44" w:author="Greg Landry" w:date="2018-03-29T10:04:00Z">
        <w:r w:rsidR="00877708">
          <w:rPr>
            <w:rFonts w:ascii="Arial" w:hAnsi="Arial" w:cs="Arial"/>
          </w:rPr>
          <w:t xml:space="preserve">GATT </w:t>
        </w:r>
      </w:ins>
      <w:r w:rsidR="00B7324F">
        <w:rPr>
          <w:rFonts w:ascii="Arial" w:hAnsi="Arial" w:cs="Arial"/>
        </w:rPr>
        <w:t xml:space="preserve">client.  Next you will right click on the </w:t>
      </w:r>
      <w:ins w:id="45" w:author="Greg Landry" w:date="2018-03-29T10:04:00Z">
        <w:r w:rsidR="00877708">
          <w:rPr>
            <w:rFonts w:ascii="Arial" w:hAnsi="Arial" w:cs="Arial"/>
          </w:rPr>
          <w:t>I</w:t>
        </w:r>
      </w:ins>
      <w:del w:id="46" w:author="Greg Landry" w:date="2018-03-29T10:04:00Z">
        <w:r w:rsidR="00B7324F" w:rsidDel="00877708">
          <w:rPr>
            <w:rFonts w:ascii="Arial" w:hAnsi="Arial" w:cs="Arial"/>
          </w:rPr>
          <w:delText>i</w:delText>
        </w:r>
      </w:del>
      <w:r w:rsidR="00B7324F">
        <w:rPr>
          <w:rFonts w:ascii="Arial" w:hAnsi="Arial" w:cs="Arial"/>
        </w:rPr>
        <w:t xml:space="preserve">mmediate </w:t>
      </w:r>
      <w:ins w:id="47" w:author="Greg Landry" w:date="2018-03-29T10:04:00Z">
        <w:r w:rsidR="00877708">
          <w:rPr>
            <w:rFonts w:ascii="Arial" w:hAnsi="Arial" w:cs="Arial"/>
          </w:rPr>
          <w:t>A</w:t>
        </w:r>
      </w:ins>
      <w:del w:id="48" w:author="Greg Landry" w:date="2018-03-29T10:04:00Z">
        <w:r w:rsidR="00B7324F" w:rsidDel="00877708">
          <w:rPr>
            <w:rFonts w:ascii="Arial" w:hAnsi="Arial" w:cs="Arial"/>
          </w:rPr>
          <w:delText>a</w:delText>
        </w:r>
      </w:del>
      <w:r w:rsidR="00B7324F">
        <w:rPr>
          <w:rFonts w:ascii="Arial" w:hAnsi="Arial" w:cs="Arial"/>
        </w:rPr>
        <w:t xml:space="preserve">lert and pick delete.  </w:t>
      </w:r>
      <w:r w:rsidR="00CE652C">
        <w:rPr>
          <w:rFonts w:ascii="Arial" w:hAnsi="Arial" w:cs="Arial"/>
        </w:rPr>
        <w:t xml:space="preserve">Now we have a blank client profile.  </w:t>
      </w:r>
      <w:r w:rsidR="00B7324F">
        <w:rPr>
          <w:rFonts w:ascii="Arial" w:hAnsi="Arial" w:cs="Arial"/>
        </w:rPr>
        <w:t>The next step is to load in the LED service</w:t>
      </w:r>
      <w:r w:rsidR="00CE652C">
        <w:rPr>
          <w:rFonts w:ascii="Arial" w:hAnsi="Arial" w:cs="Arial"/>
        </w:rPr>
        <w:t xml:space="preserve"> that we saved earlier</w:t>
      </w:r>
      <w:r w:rsidR="00B7324F">
        <w:rPr>
          <w:rFonts w:ascii="Arial" w:hAnsi="Arial" w:cs="Arial"/>
        </w:rPr>
        <w:t xml:space="preserve">.  To do this right click on client and say add service from file.  Then pick the file </w:t>
      </w:r>
      <w:proofErr w:type="spellStart"/>
      <w:r w:rsidR="00B7324F">
        <w:rPr>
          <w:rFonts w:ascii="Arial" w:hAnsi="Arial" w:cs="Arial"/>
        </w:rPr>
        <w:t>LED</w:t>
      </w:r>
      <w:ins w:id="49" w:author="Greg Landry" w:date="2018-03-29T10:04:00Z">
        <w:r w:rsidR="00877708">
          <w:rPr>
            <w:rFonts w:ascii="Arial" w:hAnsi="Arial" w:cs="Arial"/>
          </w:rPr>
          <w:t>.</w:t>
        </w:r>
      </w:ins>
      <w:del w:id="50" w:author="Greg Landry" w:date="2018-03-29T10:04:00Z">
        <w:r w:rsidR="00B7324F" w:rsidDel="00877708">
          <w:rPr>
            <w:rFonts w:ascii="Arial" w:hAnsi="Arial" w:cs="Arial"/>
          </w:rPr>
          <w:delText xml:space="preserve"> </w:delText>
        </w:r>
      </w:del>
      <w:r w:rsidR="00B7324F">
        <w:rPr>
          <w:rFonts w:ascii="Arial" w:hAnsi="Arial" w:cs="Arial"/>
        </w:rPr>
        <w:t>service</w:t>
      </w:r>
      <w:proofErr w:type="spellEnd"/>
      <w:r w:rsidR="00B7324F">
        <w:rPr>
          <w:rFonts w:ascii="Arial" w:hAnsi="Arial" w:cs="Arial"/>
        </w:rPr>
        <w:t>.</w:t>
      </w:r>
    </w:p>
    <w:p w14:paraId="1D250B18" w14:textId="2A1359A2" w:rsidR="00CE652C" w:rsidRDefault="00CE652C" w:rsidP="00E0344C">
      <w:pPr>
        <w:pStyle w:val="NormalWeb"/>
        <w:rPr>
          <w:rFonts w:ascii="Arial" w:hAnsi="Arial" w:cs="Arial"/>
        </w:rPr>
      </w:pPr>
      <w:r>
        <w:rPr>
          <w:rFonts w:ascii="Arial" w:hAnsi="Arial" w:cs="Arial"/>
        </w:rPr>
        <w:t xml:space="preserve">When you expand the LED service you should recognize all </w:t>
      </w:r>
      <w:del w:id="51" w:author="Greg Landry" w:date="2018-03-29T10:05:00Z">
        <w:r w:rsidDel="00DD051C">
          <w:rPr>
            <w:rFonts w:ascii="Arial" w:hAnsi="Arial" w:cs="Arial"/>
          </w:rPr>
          <w:delText xml:space="preserve">of </w:delText>
        </w:r>
      </w:del>
      <w:r>
        <w:rPr>
          <w:rFonts w:ascii="Arial" w:hAnsi="Arial" w:cs="Arial"/>
        </w:rPr>
        <w:t>the stuff we setup earlier.</w:t>
      </w:r>
    </w:p>
    <w:p w14:paraId="49729992" w14:textId="436276BD" w:rsidR="00B7324F" w:rsidRDefault="00CE652C" w:rsidP="00E0344C">
      <w:pPr>
        <w:pStyle w:val="NormalWeb"/>
        <w:rPr>
          <w:rFonts w:ascii="Arial" w:hAnsi="Arial" w:cs="Arial"/>
        </w:rPr>
      </w:pPr>
      <w:r>
        <w:rPr>
          <w:rFonts w:ascii="Arial" w:hAnsi="Arial" w:cs="Arial"/>
        </w:rPr>
        <w:t xml:space="preserve">Next you can go to the GAP settings.  First give this device a name, then change the scan settings to always do fast scan… I </w:t>
      </w:r>
      <w:proofErr w:type="spellStart"/>
      <w:r>
        <w:rPr>
          <w:rFonts w:ascii="Arial" w:hAnsi="Arial" w:cs="Arial"/>
        </w:rPr>
        <w:t>ain</w:t>
      </w:r>
      <w:ins w:id="52" w:author="Greg Landry" w:date="2018-03-29T10:05:00Z">
        <w:r w:rsidR="00DD051C">
          <w:rPr>
            <w:rFonts w:ascii="Arial" w:hAnsi="Arial" w:cs="Arial"/>
          </w:rPr>
          <w:t>'</w:t>
        </w:r>
      </w:ins>
      <w:r>
        <w:rPr>
          <w:rFonts w:ascii="Arial" w:hAnsi="Arial" w:cs="Arial"/>
        </w:rPr>
        <w:t>t</w:t>
      </w:r>
      <w:proofErr w:type="spellEnd"/>
      <w:r>
        <w:rPr>
          <w:rFonts w:ascii="Arial" w:hAnsi="Arial" w:cs="Arial"/>
        </w:rPr>
        <w:t xml:space="preserve"> got time to wait!!!  Now apply that.</w:t>
      </w:r>
    </w:p>
    <w:p w14:paraId="070909C6" w14:textId="1091865D" w:rsidR="00CE652C" w:rsidRDefault="00CE652C" w:rsidP="00E0344C">
      <w:pPr>
        <w:pStyle w:val="NormalWeb"/>
        <w:rPr>
          <w:rFonts w:ascii="Arial" w:hAnsi="Arial" w:cs="Arial"/>
        </w:rPr>
      </w:pPr>
      <w:r>
        <w:rPr>
          <w:rFonts w:ascii="Arial" w:hAnsi="Arial" w:cs="Arial"/>
        </w:rPr>
        <w:t xml:space="preserve">I almost forget to assign the pins… go to the DWR and assign the </w:t>
      </w:r>
      <w:del w:id="53" w:author="Greg Landry" w:date="2018-03-29T10:05:00Z">
        <w:r w:rsidDel="00DD051C">
          <w:rPr>
            <w:rFonts w:ascii="Arial" w:hAnsi="Arial" w:cs="Arial"/>
          </w:rPr>
          <w:delText xml:space="preserve">uart </w:delText>
        </w:r>
      </w:del>
      <w:ins w:id="54" w:author="Greg Landry" w:date="2018-03-29T10:05:00Z">
        <w:r w:rsidR="00DD051C">
          <w:rPr>
            <w:rFonts w:ascii="Arial" w:hAnsi="Arial" w:cs="Arial"/>
          </w:rPr>
          <w:t xml:space="preserve">UART </w:t>
        </w:r>
      </w:ins>
      <w:r>
        <w:rPr>
          <w:rFonts w:ascii="Arial" w:hAnsi="Arial" w:cs="Arial"/>
        </w:rPr>
        <w:t>to p5[0] and p5[1] and LED9 to P13[7]</w:t>
      </w:r>
      <w:ins w:id="55" w:author="Greg Landry" w:date="2018-03-29T10:05:00Z">
        <w:r w:rsidR="00DD051C">
          <w:rPr>
            <w:rFonts w:ascii="Arial" w:hAnsi="Arial" w:cs="Arial"/>
          </w:rPr>
          <w:t>.</w:t>
        </w:r>
      </w:ins>
    </w:p>
    <w:p w14:paraId="2B638E18" w14:textId="15CB78AC" w:rsidR="00CE652C" w:rsidRDefault="00CE652C" w:rsidP="00E0344C">
      <w:pPr>
        <w:pStyle w:val="NormalWeb"/>
        <w:rPr>
          <w:rFonts w:ascii="Arial" w:hAnsi="Arial" w:cs="Arial"/>
        </w:rPr>
      </w:pPr>
      <w:r>
        <w:rPr>
          <w:rFonts w:ascii="Arial" w:hAnsi="Arial" w:cs="Arial"/>
        </w:rPr>
        <w:t xml:space="preserve">As I have in all </w:t>
      </w:r>
      <w:del w:id="56" w:author="Greg Landry" w:date="2018-03-29T10:05:00Z">
        <w:r w:rsidDel="00DD051C">
          <w:rPr>
            <w:rFonts w:ascii="Arial" w:hAnsi="Arial" w:cs="Arial"/>
          </w:rPr>
          <w:delText xml:space="preserve">of </w:delText>
        </w:r>
      </w:del>
      <w:r>
        <w:rPr>
          <w:rFonts w:ascii="Arial" w:hAnsi="Arial" w:cs="Arial"/>
        </w:rPr>
        <w:t xml:space="preserve">our projects I am going to use </w:t>
      </w:r>
      <w:proofErr w:type="spellStart"/>
      <w:r>
        <w:rPr>
          <w:rFonts w:ascii="Arial" w:hAnsi="Arial" w:cs="Arial"/>
        </w:rPr>
        <w:t>FreeRTOS</w:t>
      </w:r>
      <w:proofErr w:type="spellEnd"/>
      <w:r>
        <w:rPr>
          <w:rFonts w:ascii="Arial" w:hAnsi="Arial" w:cs="Arial"/>
        </w:rPr>
        <w:t xml:space="preserve"> and the Retarget I/O.  So</w:t>
      </w:r>
      <w:ins w:id="57" w:author="Greg Landry" w:date="2018-03-29T10:05:00Z">
        <w:r w:rsidR="00DD051C">
          <w:rPr>
            <w:rFonts w:ascii="Arial" w:hAnsi="Arial" w:cs="Arial"/>
          </w:rPr>
          <w:t>,</w:t>
        </w:r>
      </w:ins>
      <w:r>
        <w:rPr>
          <w:rFonts w:ascii="Arial" w:hAnsi="Arial" w:cs="Arial"/>
        </w:rPr>
        <w:t xml:space="preserve"> go to the build settings and include those into the project.</w:t>
      </w:r>
      <w:ins w:id="58" w:author="Greg Landry" w:date="2018-03-29T10:05:00Z">
        <w:r w:rsidR="00DD051C">
          <w:rPr>
            <w:rFonts w:ascii="Arial" w:hAnsi="Arial" w:cs="Arial"/>
          </w:rPr>
          <w:t xml:space="preserve"> </w:t>
        </w:r>
      </w:ins>
      <w:ins w:id="59" w:author="Greg Landry" w:date="2018-03-29T10:07:00Z">
        <w:r w:rsidR="00DD051C" w:rsidRPr="00DD051C">
          <w:rPr>
            <w:rFonts w:ascii="Arial" w:hAnsi="Arial" w:cs="Arial"/>
            <w:highlight w:val="yellow"/>
            <w:rPrChange w:id="60" w:author="Greg Landry" w:date="2018-03-29T10:08:00Z">
              <w:rPr>
                <w:rFonts w:ascii="Arial" w:hAnsi="Arial" w:cs="Arial"/>
              </w:rPr>
            </w:rPrChange>
          </w:rPr>
          <w:t>(GJL: You used heap1 here but all the other BLE projects have heap4. Is that significant/important?</w:t>
        </w:r>
      </w:ins>
      <w:ins w:id="61" w:author="Greg Landry" w:date="2018-03-29T10:08:00Z">
        <w:r w:rsidR="00997E56">
          <w:rPr>
            <w:rFonts w:ascii="Arial" w:hAnsi="Arial" w:cs="Arial"/>
            <w:highlight w:val="yellow"/>
          </w:rPr>
          <w:t xml:space="preserve"> How does the user know which to choose for a given project?</w:t>
        </w:r>
      </w:ins>
      <w:ins w:id="62" w:author="Greg Landry" w:date="2018-03-29T10:07:00Z">
        <w:r w:rsidR="00DD051C" w:rsidRPr="00DD051C">
          <w:rPr>
            <w:rFonts w:ascii="Arial" w:hAnsi="Arial" w:cs="Arial"/>
            <w:highlight w:val="yellow"/>
            <w:rPrChange w:id="63" w:author="Greg Landry" w:date="2018-03-29T10:08:00Z">
              <w:rPr>
                <w:rFonts w:ascii="Arial" w:hAnsi="Arial" w:cs="Arial"/>
              </w:rPr>
            </w:rPrChange>
          </w:rPr>
          <w:t>)</w:t>
        </w:r>
      </w:ins>
    </w:p>
    <w:p w14:paraId="61BAE222" w14:textId="2E91DFAC" w:rsidR="00CE652C" w:rsidRDefault="00CE652C" w:rsidP="00E0344C">
      <w:pPr>
        <w:pStyle w:val="NormalWeb"/>
        <w:rPr>
          <w:rFonts w:ascii="Arial" w:hAnsi="Arial" w:cs="Arial"/>
        </w:rPr>
      </w:pPr>
      <w:r>
        <w:rPr>
          <w:rFonts w:ascii="Arial" w:hAnsi="Arial" w:cs="Arial"/>
        </w:rPr>
        <w:t xml:space="preserve">Now hit generate application so that </w:t>
      </w:r>
      <w:del w:id="64" w:author="Greg Landry" w:date="2018-03-29T10:05:00Z">
        <w:r w:rsidDel="00DD051C">
          <w:rPr>
            <w:rFonts w:ascii="Arial" w:hAnsi="Arial" w:cs="Arial"/>
          </w:rPr>
          <w:delText xml:space="preserve">psoc </w:delText>
        </w:r>
      </w:del>
      <w:ins w:id="65" w:author="Greg Landry" w:date="2018-03-29T10:05:00Z">
        <w:r w:rsidR="00DD051C">
          <w:rPr>
            <w:rFonts w:ascii="Arial" w:hAnsi="Arial" w:cs="Arial"/>
          </w:rPr>
          <w:t>PSoC C</w:t>
        </w:r>
      </w:ins>
      <w:del w:id="66" w:author="Greg Landry" w:date="2018-03-29T10:05:00Z">
        <w:r w:rsidDel="00DD051C">
          <w:rPr>
            <w:rFonts w:ascii="Arial" w:hAnsi="Arial" w:cs="Arial"/>
          </w:rPr>
          <w:delText>c</w:delText>
        </w:r>
      </w:del>
      <w:r>
        <w:rPr>
          <w:rFonts w:ascii="Arial" w:hAnsi="Arial" w:cs="Arial"/>
        </w:rPr>
        <w:t>reator can do its magic.</w:t>
      </w:r>
    </w:p>
    <w:p w14:paraId="6D28E4D3" w14:textId="297ECEF6" w:rsidR="00CE652C" w:rsidRDefault="00CE652C" w:rsidP="00E0344C">
      <w:pPr>
        <w:pStyle w:val="NormalWeb"/>
        <w:rPr>
          <w:rFonts w:ascii="Arial" w:hAnsi="Arial" w:cs="Arial"/>
        </w:rPr>
      </w:pPr>
      <w:r>
        <w:rPr>
          <w:rFonts w:ascii="Arial" w:hAnsi="Arial" w:cs="Arial"/>
        </w:rPr>
        <w:t>Next</w:t>
      </w:r>
      <w:ins w:id="67" w:author="Greg Landry" w:date="2018-03-29T10:06:00Z">
        <w:r w:rsidR="00DD051C">
          <w:rPr>
            <w:rFonts w:ascii="Arial" w:hAnsi="Arial" w:cs="Arial"/>
          </w:rPr>
          <w:t>,</w:t>
        </w:r>
      </w:ins>
      <w:r>
        <w:rPr>
          <w:rFonts w:ascii="Arial" w:hAnsi="Arial" w:cs="Arial"/>
        </w:rPr>
        <w:t xml:space="preserve"> I</w:t>
      </w:r>
      <w:ins w:id="68" w:author="Greg Landry" w:date="2018-03-29T10:05:00Z">
        <w:r w:rsidR="00DD051C">
          <w:rPr>
            <w:rFonts w:ascii="Arial" w:hAnsi="Arial" w:cs="Arial"/>
          </w:rPr>
          <w:t>'</w:t>
        </w:r>
      </w:ins>
      <w:r>
        <w:rPr>
          <w:rFonts w:ascii="Arial" w:hAnsi="Arial" w:cs="Arial"/>
        </w:rPr>
        <w:t xml:space="preserve">ll update the </w:t>
      </w:r>
      <w:proofErr w:type="spellStart"/>
      <w:r>
        <w:rPr>
          <w:rFonts w:ascii="Arial" w:hAnsi="Arial" w:cs="Arial"/>
        </w:rPr>
        <w:t>stido_user.h</w:t>
      </w:r>
      <w:proofErr w:type="spellEnd"/>
      <w:r>
        <w:rPr>
          <w:rFonts w:ascii="Arial" w:hAnsi="Arial" w:cs="Arial"/>
        </w:rPr>
        <w:t xml:space="preserve"> to tell it to include the </w:t>
      </w:r>
      <w:proofErr w:type="spellStart"/>
      <w:r>
        <w:rPr>
          <w:rFonts w:ascii="Arial" w:hAnsi="Arial" w:cs="Arial"/>
        </w:rPr>
        <w:t>project.h</w:t>
      </w:r>
      <w:proofErr w:type="spellEnd"/>
      <w:r>
        <w:rPr>
          <w:rFonts w:ascii="Arial" w:hAnsi="Arial" w:cs="Arial"/>
        </w:rPr>
        <w:t xml:space="preserve"> definitions and use UART_1_HW as the standard in/out</w:t>
      </w:r>
      <w:ins w:id="69" w:author="Greg Landry" w:date="2018-03-29T10:06:00Z">
        <w:r w:rsidR="00DD051C">
          <w:rPr>
            <w:rFonts w:ascii="Arial" w:hAnsi="Arial" w:cs="Arial"/>
          </w:rPr>
          <w:t>.</w:t>
        </w:r>
      </w:ins>
    </w:p>
    <w:p w14:paraId="2CE085A0" w14:textId="0270B2C9" w:rsidR="00CE652C" w:rsidRDefault="00CE652C" w:rsidP="00E0344C">
      <w:pPr>
        <w:pStyle w:val="NormalWeb"/>
        <w:rPr>
          <w:rFonts w:ascii="Arial" w:hAnsi="Arial" w:cs="Arial"/>
        </w:rPr>
      </w:pPr>
      <w:r>
        <w:rPr>
          <w:rFonts w:ascii="Arial" w:hAnsi="Arial" w:cs="Arial"/>
        </w:rPr>
        <w:t xml:space="preserve">In the </w:t>
      </w:r>
      <w:proofErr w:type="spellStart"/>
      <w:r>
        <w:rPr>
          <w:rFonts w:ascii="Arial" w:hAnsi="Arial" w:cs="Arial"/>
        </w:rPr>
        <w:t>FreeRTOS</w:t>
      </w:r>
      <w:proofErr w:type="spellEnd"/>
      <w:r>
        <w:rPr>
          <w:rFonts w:ascii="Arial" w:hAnsi="Arial" w:cs="Arial"/>
        </w:rPr>
        <w:t xml:space="preserve"> configuration, get rid of the warning, turn on semaphores, make a bigger heap… and change the </w:t>
      </w:r>
      <w:del w:id="70" w:author="Greg Landry" w:date="2018-03-29T10:09:00Z">
        <w:r w:rsidRPr="00CE652C" w:rsidDel="00F50719">
          <w:rPr>
            <w:rFonts w:ascii="Arial" w:hAnsi="Arial" w:cs="Arial"/>
            <w:highlight w:val="yellow"/>
          </w:rPr>
          <w:delText>maxsyscall</w:delText>
        </w:r>
      </w:del>
      <w:ins w:id="71" w:author="Greg Landry" w:date="2018-03-29T10:09:00Z">
        <w:r w:rsidR="00F50719">
          <w:rPr>
            <w:rFonts w:ascii="Arial" w:hAnsi="Arial" w:cs="Arial"/>
          </w:rPr>
          <w:t xml:space="preserve">MAX_SYSCALL_INTERRUPT_PRIORITY </w:t>
        </w:r>
      </w:ins>
      <w:ins w:id="72" w:author="Greg Landry" w:date="2018-03-29T10:06:00Z">
        <w:r w:rsidR="00DD051C">
          <w:rPr>
            <w:rFonts w:ascii="Arial" w:hAnsi="Arial" w:cs="Arial"/>
          </w:rPr>
          <w:t>just like we did in the prior BLE projects.</w:t>
        </w:r>
      </w:ins>
    </w:p>
    <w:p w14:paraId="7EFF29F8" w14:textId="24442FF2" w:rsidR="00CE652C" w:rsidRDefault="00CE652C" w:rsidP="00E0344C">
      <w:pPr>
        <w:pStyle w:val="NormalWeb"/>
        <w:rPr>
          <w:rFonts w:ascii="Arial" w:hAnsi="Arial" w:cs="Arial"/>
        </w:rPr>
      </w:pPr>
      <w:r>
        <w:rPr>
          <w:rFonts w:ascii="Arial" w:hAnsi="Arial" w:cs="Arial"/>
        </w:rPr>
        <w:t>The next setup step is to fix up main_</w:t>
      </w:r>
      <w:del w:id="73" w:author="Greg Landry" w:date="2018-03-29T10:10:00Z">
        <w:r w:rsidDel="00DB42BD">
          <w:rPr>
            <w:rFonts w:ascii="Arial" w:hAnsi="Arial" w:cs="Arial"/>
          </w:rPr>
          <w:delText>cmop</w:delText>
        </w:r>
      </w:del>
      <w:ins w:id="74" w:author="Greg Landry" w:date="2018-03-29T10:10:00Z">
        <w:r w:rsidR="00DB42BD">
          <w:rPr>
            <w:rFonts w:ascii="Arial" w:hAnsi="Arial" w:cs="Arial"/>
          </w:rPr>
          <w:t>cm0p</w:t>
        </w:r>
      </w:ins>
      <w:r>
        <w:rPr>
          <w:rFonts w:ascii="Arial" w:hAnsi="Arial" w:cs="Arial"/>
        </w:rPr>
        <w:t>.c so that it runs the BLE controller… so turn on the BLE stack… then in the infinite loop process events like so…</w:t>
      </w:r>
    </w:p>
    <w:p w14:paraId="4A6E748D" w14:textId="66463691" w:rsidR="00CE652C" w:rsidRDefault="00CE652C" w:rsidP="00E0344C">
      <w:pPr>
        <w:pStyle w:val="NormalWeb"/>
        <w:rPr>
          <w:rFonts w:ascii="Arial" w:hAnsi="Arial" w:cs="Arial"/>
        </w:rPr>
      </w:pPr>
      <w:r>
        <w:rPr>
          <w:rFonts w:ascii="Arial" w:hAnsi="Arial" w:cs="Arial"/>
        </w:rPr>
        <w:t>Finally… we are ready to do some programming… my favorite part.</w:t>
      </w:r>
    </w:p>
    <w:p w14:paraId="4F60391E" w14:textId="5FFBB564" w:rsidR="00CE652C" w:rsidRDefault="00CE652C" w:rsidP="00E0344C">
      <w:pPr>
        <w:pStyle w:val="NormalWeb"/>
        <w:rPr>
          <w:rFonts w:ascii="Arial" w:hAnsi="Arial" w:cs="Arial"/>
        </w:rPr>
      </w:pPr>
      <w:r>
        <w:rPr>
          <w:rFonts w:ascii="Arial" w:hAnsi="Arial" w:cs="Arial"/>
        </w:rPr>
        <w:t>Open main_cm4.c</w:t>
      </w:r>
    </w:p>
    <w:p w14:paraId="6932E2FE" w14:textId="356BD4B5" w:rsidR="002044D2" w:rsidRDefault="002044D2" w:rsidP="00E0344C">
      <w:pPr>
        <w:pStyle w:val="NormalWeb"/>
        <w:rPr>
          <w:rFonts w:ascii="Arial" w:hAnsi="Arial" w:cs="Arial"/>
        </w:rPr>
      </w:pPr>
      <w:r>
        <w:rPr>
          <w:rFonts w:ascii="Arial" w:hAnsi="Arial" w:cs="Arial"/>
        </w:rPr>
        <w:t xml:space="preserve">This whole program will have three interesting functions.  First, </w:t>
      </w:r>
      <w:proofErr w:type="spellStart"/>
      <w:r>
        <w:rPr>
          <w:rFonts w:ascii="Arial" w:hAnsi="Arial" w:cs="Arial"/>
        </w:rPr>
        <w:t>writeLed</w:t>
      </w:r>
      <w:proofErr w:type="spellEnd"/>
      <w:ins w:id="75" w:author="Greg Landry" w:date="2018-03-29T10:10:00Z">
        <w:r w:rsidR="00E2438E">
          <w:rPr>
            <w:rFonts w:ascii="Arial" w:hAnsi="Arial" w:cs="Arial"/>
          </w:rPr>
          <w:t>,</w:t>
        </w:r>
      </w:ins>
      <w:r>
        <w:rPr>
          <w:rFonts w:ascii="Arial" w:hAnsi="Arial" w:cs="Arial"/>
        </w:rPr>
        <w:t xml:space="preserve"> which will take a value as an input… and then if you are connected</w:t>
      </w:r>
      <w:del w:id="76" w:author="Greg Landry" w:date="2018-03-29T10:10:00Z">
        <w:r w:rsidDel="00E2438E">
          <w:rPr>
            <w:rFonts w:ascii="Arial" w:hAnsi="Arial" w:cs="Arial"/>
          </w:rPr>
          <w:delText xml:space="preserve"> </w:delText>
        </w:r>
      </w:del>
      <w:r>
        <w:rPr>
          <w:rFonts w:ascii="Arial" w:hAnsi="Arial" w:cs="Arial"/>
        </w:rPr>
        <w:t>… it will write that value into the BLE peripheral that you are connected to.  So</w:t>
      </w:r>
      <w:ins w:id="77" w:author="Greg Landry" w:date="2018-03-29T10:52:00Z">
        <w:r w:rsidR="008B1B5B">
          <w:rPr>
            <w:rFonts w:ascii="Arial" w:hAnsi="Arial" w:cs="Arial"/>
          </w:rPr>
          <w:t>,</w:t>
        </w:r>
      </w:ins>
      <w:r>
        <w:rPr>
          <w:rFonts w:ascii="Arial" w:hAnsi="Arial" w:cs="Arial"/>
        </w:rPr>
        <w:t xml:space="preserve"> let</w:t>
      </w:r>
      <w:ins w:id="78" w:author="Greg Landry" w:date="2018-03-29T10:10:00Z">
        <w:r w:rsidR="00E2438E">
          <w:rPr>
            <w:rFonts w:ascii="Arial" w:hAnsi="Arial" w:cs="Arial"/>
          </w:rPr>
          <w:t>'</w:t>
        </w:r>
      </w:ins>
      <w:r>
        <w:rPr>
          <w:rFonts w:ascii="Arial" w:hAnsi="Arial" w:cs="Arial"/>
        </w:rPr>
        <w:t>s write this function first.</w:t>
      </w:r>
    </w:p>
    <w:p w14:paraId="36D9FBC8" w14:textId="2C9AA57E" w:rsidR="002044D2" w:rsidRDefault="002044D2" w:rsidP="00E0344C">
      <w:pPr>
        <w:pStyle w:val="NormalWeb"/>
        <w:rPr>
          <w:rFonts w:ascii="Arial" w:hAnsi="Arial" w:cs="Arial"/>
        </w:rPr>
      </w:pPr>
      <w:r>
        <w:rPr>
          <w:rFonts w:ascii="Arial" w:hAnsi="Arial" w:cs="Arial"/>
        </w:rPr>
        <w:lastRenderedPageBreak/>
        <w:t>Let</w:t>
      </w:r>
      <w:ins w:id="79" w:author="Greg Landry" w:date="2018-03-29T10:10:00Z">
        <w:r w:rsidR="00E2438E">
          <w:rPr>
            <w:rFonts w:ascii="Arial" w:hAnsi="Arial" w:cs="Arial"/>
          </w:rPr>
          <w:t>'</w:t>
        </w:r>
      </w:ins>
      <w:r>
        <w:rPr>
          <w:rFonts w:ascii="Arial" w:hAnsi="Arial" w:cs="Arial"/>
        </w:rPr>
        <w:t xml:space="preserve">s see… returns a void… function name </w:t>
      </w:r>
      <w:proofErr w:type="spellStart"/>
      <w:r>
        <w:rPr>
          <w:rFonts w:ascii="Arial" w:hAnsi="Arial" w:cs="Arial"/>
        </w:rPr>
        <w:t>writeLED</w:t>
      </w:r>
      <w:proofErr w:type="spellEnd"/>
      <w:r>
        <w:rPr>
          <w:rFonts w:ascii="Arial" w:hAnsi="Arial" w:cs="Arial"/>
        </w:rPr>
        <w:t xml:space="preserve"> … takes a unit8_t as a parameter… which we will call brightness.</w:t>
      </w:r>
    </w:p>
    <w:p w14:paraId="0220C7EE" w14:textId="74E99464" w:rsidR="001A4FE2" w:rsidRDefault="001A4FE2" w:rsidP="00E0344C">
      <w:pPr>
        <w:pStyle w:val="NormalWeb"/>
        <w:rPr>
          <w:rFonts w:ascii="Arial" w:hAnsi="Arial" w:cs="Arial"/>
        </w:rPr>
      </w:pPr>
      <w:r>
        <w:rPr>
          <w:rFonts w:ascii="Arial" w:hAnsi="Arial" w:cs="Arial"/>
        </w:rPr>
        <w:t>Now let</w:t>
      </w:r>
      <w:ins w:id="80" w:author="Greg Landry" w:date="2018-03-29T10:10:00Z">
        <w:r w:rsidR="00E2438E">
          <w:rPr>
            <w:rFonts w:ascii="Arial" w:hAnsi="Arial" w:cs="Arial"/>
          </w:rPr>
          <w:t>'</w:t>
        </w:r>
      </w:ins>
      <w:r>
        <w:rPr>
          <w:rFonts w:ascii="Arial" w:hAnsi="Arial" w:cs="Arial"/>
        </w:rPr>
        <w:t>s ask the BLE if we are connected and have completed the service discovery… in other words we are connected and with know the BLE handle of the green LED brightness characteristic.  If that isn’t true… then just print a message saying no dice… and return</w:t>
      </w:r>
      <w:ins w:id="81" w:author="Greg Landry" w:date="2018-03-29T10:11:00Z">
        <w:r w:rsidR="00E2438E">
          <w:rPr>
            <w:rFonts w:ascii="Arial" w:hAnsi="Arial" w:cs="Arial"/>
          </w:rPr>
          <w:t>.</w:t>
        </w:r>
      </w:ins>
    </w:p>
    <w:p w14:paraId="6FC569C1" w14:textId="08FA2C86" w:rsidR="001A4FE2" w:rsidRDefault="001A4FE2" w:rsidP="00E0344C">
      <w:pPr>
        <w:pStyle w:val="NormalWeb"/>
        <w:rPr>
          <w:rFonts w:ascii="Arial" w:hAnsi="Arial" w:cs="Arial"/>
        </w:rPr>
      </w:pPr>
      <w:r>
        <w:rPr>
          <w:rFonts w:ascii="Arial" w:hAnsi="Arial" w:cs="Arial"/>
        </w:rPr>
        <w:t>So now we know we are connected… so printout that we are writing to the brightness.</w:t>
      </w:r>
    </w:p>
    <w:p w14:paraId="008ABB18" w14:textId="6EAAA486" w:rsidR="001A4FE2" w:rsidRDefault="001A4FE2" w:rsidP="00E0344C">
      <w:pPr>
        <w:pStyle w:val="NormalWeb"/>
        <w:rPr>
          <w:rFonts w:ascii="Arial" w:hAnsi="Arial" w:cs="Arial"/>
        </w:rPr>
      </w:pPr>
      <w:r>
        <w:rPr>
          <w:rFonts w:ascii="Arial" w:hAnsi="Arial" w:cs="Arial"/>
        </w:rPr>
        <w:t xml:space="preserve">In order to send a BLE write you need to call the function </w:t>
      </w:r>
      <w:proofErr w:type="spellStart"/>
      <w:r>
        <w:rPr>
          <w:rFonts w:ascii="Arial" w:hAnsi="Arial" w:cs="Arial"/>
        </w:rPr>
        <w:t>Cy_BLE_GATTC_WriteCharacersticValue</w:t>
      </w:r>
      <w:proofErr w:type="spellEnd"/>
      <w:r>
        <w:rPr>
          <w:rFonts w:ascii="Arial" w:hAnsi="Arial" w:cs="Arial"/>
        </w:rPr>
        <w:t xml:space="preserve">.  GATTC means GATT Client… In order to call that function we need to have a structure of type </w:t>
      </w:r>
      <w:proofErr w:type="spellStart"/>
      <w:r>
        <w:rPr>
          <w:rFonts w:ascii="Arial" w:hAnsi="Arial" w:cs="Arial"/>
        </w:rPr>
        <w:t>cy_stc_ble_gattc_write_req_t</w:t>
      </w:r>
      <w:proofErr w:type="spellEnd"/>
      <w:r>
        <w:rPr>
          <w:rFonts w:ascii="Arial" w:hAnsi="Arial" w:cs="Arial"/>
        </w:rPr>
        <w:t xml:space="preserve"> … wow that is a mouthful.</w:t>
      </w:r>
    </w:p>
    <w:p w14:paraId="23768F09" w14:textId="458398CE" w:rsidR="001A4FE2" w:rsidRDefault="001A4FE2" w:rsidP="00E0344C">
      <w:pPr>
        <w:pStyle w:val="NormalWeb"/>
        <w:rPr>
          <w:rFonts w:ascii="Arial" w:hAnsi="Arial" w:cs="Arial"/>
        </w:rPr>
      </w:pPr>
      <w:r>
        <w:rPr>
          <w:rFonts w:ascii="Arial" w:hAnsi="Arial" w:cs="Arial"/>
        </w:rPr>
        <w:t>That structure</w:t>
      </w:r>
      <w:ins w:id="82" w:author="Greg Landry" w:date="2018-03-29T10:14:00Z">
        <w:r w:rsidR="006376DC">
          <w:rPr>
            <w:rFonts w:ascii="Arial" w:hAnsi="Arial" w:cs="Arial"/>
          </w:rPr>
          <w:t xml:space="preserve"> contains all of the information about the characteristic that I want to write</w:t>
        </w:r>
      </w:ins>
      <w:ins w:id="83" w:author="Greg Landry" w:date="2018-03-29T10:15:00Z">
        <w:r w:rsidR="006376DC">
          <w:rPr>
            <w:rFonts w:ascii="Arial" w:hAnsi="Arial" w:cs="Arial"/>
          </w:rPr>
          <w:t xml:space="preserve"> to</w:t>
        </w:r>
      </w:ins>
      <w:ins w:id="84" w:author="Greg Landry" w:date="2018-03-29T10:14:00Z">
        <w:r w:rsidR="006376DC">
          <w:rPr>
            <w:rFonts w:ascii="Arial" w:hAnsi="Arial" w:cs="Arial"/>
          </w:rPr>
          <w:t>.</w:t>
        </w:r>
      </w:ins>
      <w:bookmarkStart w:id="85" w:name="_GoBack"/>
      <w:bookmarkEnd w:id="85"/>
    </w:p>
    <w:p w14:paraId="4A1F062C" w14:textId="19860647" w:rsidR="001A4FE2" w:rsidRDefault="001A4FE2" w:rsidP="00E0344C">
      <w:pPr>
        <w:pStyle w:val="NormalWeb"/>
        <w:rPr>
          <w:rFonts w:ascii="Arial" w:hAnsi="Arial" w:cs="Arial"/>
        </w:rPr>
      </w:pPr>
      <w:r>
        <w:rPr>
          <w:rFonts w:ascii="Arial" w:hAnsi="Arial" w:cs="Arial"/>
        </w:rPr>
        <w:t>Each characteristic in the GATT server</w:t>
      </w:r>
      <w:del w:id="86" w:author="Greg Landry" w:date="2018-03-29T10:11:00Z">
        <w:r w:rsidDel="00E2438E">
          <w:rPr>
            <w:rFonts w:ascii="Arial" w:hAnsi="Arial" w:cs="Arial"/>
          </w:rPr>
          <w:delText xml:space="preserve"> …</w:delText>
        </w:r>
      </w:del>
      <w:r>
        <w:rPr>
          <w:rFonts w:ascii="Arial" w:hAnsi="Arial" w:cs="Arial"/>
        </w:rPr>
        <w:t xml:space="preserve"> which is running on the GAP peripheral is identified by a 128 BIT UUID… wow!!! that is 16 bytes… that is a bunch.  Rather than send 16 bytes in every transaction BLE creates a 1 byte alias for the UUID that is called a handle.  The mapping of handles to UUID</w:t>
      </w:r>
      <w:ins w:id="87" w:author="Greg Landry" w:date="2018-03-29T10:11:00Z">
        <w:r w:rsidR="00E2438E">
          <w:rPr>
            <w:rFonts w:ascii="Arial" w:hAnsi="Arial" w:cs="Arial"/>
          </w:rPr>
          <w:t>s</w:t>
        </w:r>
      </w:ins>
      <w:r>
        <w:rPr>
          <w:rFonts w:ascii="Arial" w:hAnsi="Arial" w:cs="Arial"/>
        </w:rPr>
        <w:t xml:space="preserve"> is sorted out during service discovery… which I will tell you more about a little later.</w:t>
      </w:r>
    </w:p>
    <w:p w14:paraId="7069D5D7" w14:textId="2D0C43C5" w:rsidR="001A4FE2" w:rsidRDefault="001A4FE2" w:rsidP="00E0344C">
      <w:pPr>
        <w:pStyle w:val="NormalWeb"/>
        <w:rPr>
          <w:rFonts w:ascii="Arial" w:hAnsi="Arial" w:cs="Arial"/>
        </w:rPr>
      </w:pPr>
      <w:r>
        <w:rPr>
          <w:rFonts w:ascii="Arial" w:hAnsi="Arial" w:cs="Arial"/>
        </w:rPr>
        <w:t xml:space="preserve">The bottom line is that for us to write the LED brightness </w:t>
      </w:r>
      <w:del w:id="88" w:author="Greg Landry" w:date="2018-03-29T10:12:00Z">
        <w:r w:rsidDel="00E2438E">
          <w:rPr>
            <w:rFonts w:ascii="Arial" w:hAnsi="Arial" w:cs="Arial"/>
          </w:rPr>
          <w:delText>characterstic</w:delText>
        </w:r>
      </w:del>
      <w:ins w:id="89" w:author="Greg Landry" w:date="2018-03-29T10:12:00Z">
        <w:r w:rsidR="00E2438E">
          <w:rPr>
            <w:rFonts w:ascii="Arial" w:hAnsi="Arial" w:cs="Arial"/>
          </w:rPr>
          <w:t>characteristic</w:t>
        </w:r>
      </w:ins>
      <w:r>
        <w:rPr>
          <w:rFonts w:ascii="Arial" w:hAnsi="Arial" w:cs="Arial"/>
        </w:rPr>
        <w:t xml:space="preserve"> we need to specify </w:t>
      </w:r>
      <w:ins w:id="90" w:author="Greg Landry" w:date="2018-03-29T10:12:00Z">
        <w:r w:rsidR="00E2438E">
          <w:rPr>
            <w:rFonts w:ascii="Arial" w:hAnsi="Arial" w:cs="Arial"/>
          </w:rPr>
          <w:t xml:space="preserve">the </w:t>
        </w:r>
      </w:ins>
      <w:r>
        <w:rPr>
          <w:rFonts w:ascii="Arial" w:hAnsi="Arial" w:cs="Arial"/>
        </w:rPr>
        <w:t>handle… and it turns out that the Cypress BLE stack figures that out for you and stores it in this crazy array.</w:t>
      </w:r>
      <w:ins w:id="91" w:author="Greg Landry" w:date="2018-03-29T10:15:00Z">
        <w:r w:rsidR="006376DC">
          <w:rPr>
            <w:rFonts w:ascii="Arial" w:hAnsi="Arial" w:cs="Arial"/>
          </w:rPr>
          <w:t xml:space="preserve"> This is the first thing that we save in our structure.</w:t>
        </w:r>
      </w:ins>
    </w:p>
    <w:p w14:paraId="260E77F8" w14:textId="37E9116E" w:rsidR="001A4FE2" w:rsidRDefault="001A4FE2" w:rsidP="00E0344C">
      <w:pPr>
        <w:pStyle w:val="NormalWeb"/>
        <w:rPr>
          <w:rFonts w:ascii="Arial" w:hAnsi="Arial" w:cs="Arial"/>
        </w:rPr>
      </w:pPr>
      <w:r>
        <w:rPr>
          <w:rFonts w:ascii="Arial" w:hAnsi="Arial" w:cs="Arial"/>
        </w:rPr>
        <w:t>Next</w:t>
      </w:r>
      <w:ins w:id="92" w:author="Greg Landry" w:date="2018-03-29T10:12:00Z">
        <w:r w:rsidR="00E2438E">
          <w:rPr>
            <w:rFonts w:ascii="Arial" w:hAnsi="Arial" w:cs="Arial"/>
          </w:rPr>
          <w:t>,</w:t>
        </w:r>
      </w:ins>
      <w:r>
        <w:rPr>
          <w:rFonts w:ascii="Arial" w:hAnsi="Arial" w:cs="Arial"/>
        </w:rPr>
        <w:t xml:space="preserve"> we need to give a pointer to the value… we need to tell it how long it is… 1 byte…</w:t>
      </w:r>
      <w:ins w:id="93" w:author="Greg Landry" w:date="2018-03-29T10:16:00Z">
        <w:r w:rsidR="006376DC">
          <w:rPr>
            <w:rFonts w:ascii="Arial" w:hAnsi="Arial" w:cs="Arial"/>
          </w:rPr>
          <w:t xml:space="preserve"> those both go into our structure next.</w:t>
        </w:r>
      </w:ins>
      <w:del w:id="94" w:author="Greg Landry" w:date="2018-03-29T10:16:00Z">
        <w:r w:rsidDel="006376DC">
          <w:rPr>
            <w:rFonts w:ascii="Arial" w:hAnsi="Arial" w:cs="Arial"/>
          </w:rPr>
          <w:delText>.</w:delText>
        </w:r>
      </w:del>
      <w:r>
        <w:rPr>
          <w:rFonts w:ascii="Arial" w:hAnsi="Arial" w:cs="Arial"/>
        </w:rPr>
        <w:t xml:space="preserve"> </w:t>
      </w:r>
      <w:del w:id="95" w:author="Greg Landry" w:date="2018-03-29T10:16:00Z">
        <w:r w:rsidDel="006376DC">
          <w:rPr>
            <w:rFonts w:ascii="Arial" w:hAnsi="Arial" w:cs="Arial"/>
          </w:rPr>
          <w:delText xml:space="preserve">And </w:delText>
        </w:r>
      </w:del>
      <w:ins w:id="96" w:author="Greg Landry" w:date="2018-03-29T10:16:00Z">
        <w:r w:rsidR="006376DC">
          <w:rPr>
            <w:rFonts w:ascii="Arial" w:hAnsi="Arial" w:cs="Arial"/>
          </w:rPr>
          <w:t xml:space="preserve">Then </w:t>
        </w:r>
      </w:ins>
      <w:r>
        <w:rPr>
          <w:rFonts w:ascii="Arial" w:hAnsi="Arial" w:cs="Arial"/>
        </w:rPr>
        <w:t>we need to tell it which connection.  Remember when we set things up we configured only one connection at a time</w:t>
      </w:r>
      <w:del w:id="97" w:author="Greg Landry" w:date="2018-03-29T10:14:00Z">
        <w:r w:rsidDel="006376DC">
          <w:rPr>
            <w:rFonts w:ascii="Arial" w:hAnsi="Arial" w:cs="Arial"/>
          </w:rPr>
          <w:delText>..</w:delText>
        </w:r>
      </w:del>
      <w:ins w:id="98" w:author="Greg Landry" w:date="2018-03-29T10:14:00Z">
        <w:r w:rsidR="006376DC">
          <w:rPr>
            <w:rFonts w:ascii="Arial" w:hAnsi="Arial" w:cs="Arial"/>
          </w:rPr>
          <w:t>…</w:t>
        </w:r>
      </w:ins>
      <w:r>
        <w:rPr>
          <w:rFonts w:ascii="Arial" w:hAnsi="Arial" w:cs="Arial"/>
        </w:rPr>
        <w:t xml:space="preserve"> so I hardcoded the connection.</w:t>
      </w:r>
      <w:ins w:id="99" w:author="Greg Landry" w:date="2018-03-29T10:16:00Z">
        <w:r w:rsidR="006376DC">
          <w:rPr>
            <w:rFonts w:ascii="Arial" w:hAnsi="Arial" w:cs="Arial"/>
          </w:rPr>
          <w:t xml:space="preserve"> That's the last bit of information that our structure needs.</w:t>
        </w:r>
      </w:ins>
    </w:p>
    <w:p w14:paraId="2608D10A" w14:textId="53F24F92" w:rsidR="001A4FE2" w:rsidRDefault="001A4FE2" w:rsidP="00E0344C">
      <w:pPr>
        <w:pStyle w:val="NormalWeb"/>
        <w:rPr>
          <w:rFonts w:ascii="Arial" w:hAnsi="Arial" w:cs="Arial"/>
        </w:rPr>
      </w:pPr>
      <w:r>
        <w:rPr>
          <w:rFonts w:ascii="Arial" w:hAnsi="Arial" w:cs="Arial"/>
        </w:rPr>
        <w:t xml:space="preserve">Once all of that is setup I can </w:t>
      </w:r>
      <w:ins w:id="100" w:author="Greg Landry" w:date="2018-03-29T10:14:00Z">
        <w:r w:rsidR="006376DC">
          <w:rPr>
            <w:rFonts w:ascii="Arial" w:hAnsi="Arial" w:cs="Arial"/>
          </w:rPr>
          <w:t xml:space="preserve">finally </w:t>
        </w:r>
      </w:ins>
      <w:r>
        <w:rPr>
          <w:rFonts w:ascii="Arial" w:hAnsi="Arial" w:cs="Arial"/>
        </w:rPr>
        <w:t>call the write function… and if it doesn’t work I printout an error.</w:t>
      </w:r>
    </w:p>
    <w:p w14:paraId="79B0B592" w14:textId="6D76A558" w:rsidR="004D6257" w:rsidRDefault="002C06E5" w:rsidP="00E0344C">
      <w:pPr>
        <w:pStyle w:val="NormalWeb"/>
        <w:rPr>
          <w:rFonts w:ascii="Arial" w:hAnsi="Arial" w:cs="Arial"/>
        </w:rPr>
      </w:pPr>
      <w:r>
        <w:rPr>
          <w:rFonts w:ascii="Arial" w:hAnsi="Arial" w:cs="Arial"/>
        </w:rPr>
        <w:t xml:space="preserve">The next function we will write is called </w:t>
      </w:r>
      <w:proofErr w:type="spellStart"/>
      <w:r>
        <w:rPr>
          <w:rFonts w:ascii="Arial" w:hAnsi="Arial" w:cs="Arial"/>
        </w:rPr>
        <w:t>findAdvInfo</w:t>
      </w:r>
      <w:proofErr w:type="spellEnd"/>
      <w:r>
        <w:rPr>
          <w:rFonts w:ascii="Arial" w:hAnsi="Arial" w:cs="Arial"/>
        </w:rPr>
        <w:t>.  This function parses through a BLE advertising packet and looks for the name and the service UUID.</w:t>
      </w:r>
      <w:r w:rsidR="00BD18BF">
        <w:rPr>
          <w:rFonts w:ascii="Arial" w:hAnsi="Arial" w:cs="Arial"/>
        </w:rPr>
        <w:t xml:space="preserve">  The format of these advertising packets is </w:t>
      </w:r>
      <w:r w:rsidR="001658E0">
        <w:rPr>
          <w:rFonts w:ascii="Arial" w:hAnsi="Arial" w:cs="Arial"/>
        </w:rPr>
        <w:t>specified</w:t>
      </w:r>
      <w:r w:rsidR="00BD18BF">
        <w:rPr>
          <w:rFonts w:ascii="Arial" w:hAnsi="Arial" w:cs="Arial"/>
        </w:rPr>
        <w:t xml:space="preserve"> by the Bluetooth </w:t>
      </w:r>
      <w:del w:id="101" w:author="Greg Landry" w:date="2018-03-29T10:16:00Z">
        <w:r w:rsidR="00BD18BF" w:rsidDel="000860B9">
          <w:rPr>
            <w:rFonts w:ascii="Arial" w:hAnsi="Arial" w:cs="Arial"/>
          </w:rPr>
          <w:delText>sig</w:delText>
        </w:r>
      </w:del>
      <w:ins w:id="102" w:author="Greg Landry" w:date="2018-03-29T10:16:00Z">
        <w:r w:rsidR="000860B9">
          <w:rPr>
            <w:rFonts w:ascii="Arial" w:hAnsi="Arial" w:cs="Arial"/>
          </w:rPr>
          <w:t>SIG</w:t>
        </w:r>
      </w:ins>
      <w:r w:rsidR="00BD18BF">
        <w:rPr>
          <w:rFonts w:ascii="Arial" w:hAnsi="Arial" w:cs="Arial"/>
        </w:rPr>
        <w:t xml:space="preserve">… but it is pretty simple.  When you get an advertising packet you know the total length.  The packet is then divided up into a variable number of fields.  The first byte is the length of the first field.  The second byte is the type of field… then the next length </w:t>
      </w:r>
      <w:r w:rsidR="001658E0">
        <w:rPr>
          <w:rFonts w:ascii="Arial" w:hAnsi="Arial" w:cs="Arial"/>
        </w:rPr>
        <w:t>minus</w:t>
      </w:r>
      <w:r w:rsidR="00BD18BF">
        <w:rPr>
          <w:rFonts w:ascii="Arial" w:hAnsi="Arial" w:cs="Arial"/>
        </w:rPr>
        <w:t xml:space="preserve"> 1 bytes is the data.</w:t>
      </w:r>
      <w:r w:rsidR="004D6257">
        <w:rPr>
          <w:rFonts w:ascii="Arial" w:hAnsi="Arial" w:cs="Arial"/>
        </w:rPr>
        <w:t xml:space="preserve">  This means you can scan through the packet and look at each of the fields to find what you are looking for.</w:t>
      </w:r>
    </w:p>
    <w:p w14:paraId="5B34842F" w14:textId="7A17C45A" w:rsidR="00423828" w:rsidRDefault="00315E0A" w:rsidP="00E0344C">
      <w:pPr>
        <w:pStyle w:val="NormalWeb"/>
        <w:rPr>
          <w:rFonts w:ascii="Arial" w:hAnsi="Arial" w:cs="Arial"/>
        </w:rPr>
      </w:pPr>
      <w:ins w:id="103" w:author="Greg Landry" w:date="2018-03-29T10:25:00Z">
        <w:r>
          <w:rPr>
            <w:rFonts w:ascii="Arial" w:hAnsi="Arial" w:cs="Arial"/>
          </w:rPr>
          <w:lastRenderedPageBreak/>
          <w:t xml:space="preserve">Luckily, </w:t>
        </w:r>
      </w:ins>
      <w:del w:id="104" w:author="Greg Landry" w:date="2018-03-29T10:25:00Z">
        <w:r w:rsidR="001658E0" w:rsidDel="00315E0A">
          <w:rPr>
            <w:rFonts w:ascii="Arial" w:hAnsi="Arial" w:cs="Arial"/>
          </w:rPr>
          <w:delText>Remember</w:delText>
        </w:r>
        <w:r w:rsidR="00423828" w:rsidDel="00315E0A">
          <w:rPr>
            <w:rFonts w:ascii="Arial" w:hAnsi="Arial" w:cs="Arial"/>
          </w:rPr>
          <w:delText xml:space="preserve"> from the last project that </w:delText>
        </w:r>
      </w:del>
      <w:r w:rsidR="00423828">
        <w:rPr>
          <w:rFonts w:ascii="Arial" w:hAnsi="Arial" w:cs="Arial"/>
        </w:rPr>
        <w:t>t</w:t>
      </w:r>
      <w:r w:rsidR="004D6257">
        <w:rPr>
          <w:rFonts w:ascii="Arial" w:hAnsi="Arial" w:cs="Arial"/>
        </w:rPr>
        <w:t xml:space="preserve">he Cypress BLE component has a cool tool for looking at advertising packets.  Let me show the advertising packet that you specified in the </w:t>
      </w:r>
      <w:ins w:id="105" w:author="Greg Landry" w:date="2018-03-29T10:26:00Z">
        <w:r>
          <w:rPr>
            <w:rFonts w:ascii="Arial" w:hAnsi="Arial" w:cs="Arial"/>
          </w:rPr>
          <w:t>Simple BLE Peripheral</w:t>
        </w:r>
      </w:ins>
      <w:del w:id="106" w:author="Greg Landry" w:date="2018-03-29T10:26:00Z">
        <w:r w:rsidR="00423828" w:rsidDel="00315E0A">
          <w:rPr>
            <w:rFonts w:ascii="Arial" w:hAnsi="Arial" w:cs="Arial"/>
          </w:rPr>
          <w:delText>that</w:delText>
        </w:r>
      </w:del>
      <w:r w:rsidR="004D6257">
        <w:rPr>
          <w:rFonts w:ascii="Arial" w:hAnsi="Arial" w:cs="Arial"/>
        </w:rPr>
        <w:t xml:space="preserve"> project… </w:t>
      </w:r>
      <w:ins w:id="107" w:author="Greg Landry" w:date="2018-03-29T10:26:00Z">
        <w:r>
          <w:rPr>
            <w:rFonts w:ascii="Arial" w:hAnsi="Arial" w:cs="Arial"/>
          </w:rPr>
          <w:t xml:space="preserve">first, open the project… </w:t>
        </w:r>
      </w:ins>
      <w:del w:id="108" w:author="Greg Landry" w:date="2018-03-29T10:26:00Z">
        <w:r w:rsidR="004D6257" w:rsidDel="00315E0A">
          <w:rPr>
            <w:rFonts w:ascii="Arial" w:hAnsi="Arial" w:cs="Arial"/>
          </w:rPr>
          <w:delText xml:space="preserve">so open up simple </w:delText>
        </w:r>
      </w:del>
      <w:del w:id="109" w:author="Greg Landry" w:date="2018-03-29T10:18:00Z">
        <w:r w:rsidR="004D6257" w:rsidDel="00144D06">
          <w:rPr>
            <w:rFonts w:ascii="Arial" w:hAnsi="Arial" w:cs="Arial"/>
          </w:rPr>
          <w:delText xml:space="preserve">ble </w:delText>
        </w:r>
      </w:del>
      <w:del w:id="110" w:author="Greg Landry" w:date="2018-03-29T10:26:00Z">
        <w:r w:rsidR="004D6257" w:rsidDel="00315E0A">
          <w:rPr>
            <w:rFonts w:ascii="Arial" w:hAnsi="Arial" w:cs="Arial"/>
          </w:rPr>
          <w:delText xml:space="preserve">peripheral… </w:delText>
        </w:r>
      </w:del>
      <w:r w:rsidR="004D6257">
        <w:rPr>
          <w:rFonts w:ascii="Arial" w:hAnsi="Arial" w:cs="Arial"/>
        </w:rPr>
        <w:t>then open the schematic… then double click on the BLE… then go to the GAP settings… and finally the advertising packet.  This is cool.  You can see the total length of the packet is 28 bytes.  It has three field</w:t>
      </w:r>
      <w:r w:rsidR="00423828">
        <w:rPr>
          <w:rFonts w:ascii="Arial" w:hAnsi="Arial" w:cs="Arial"/>
        </w:rPr>
        <w:t>s in it</w:t>
      </w:r>
      <w:del w:id="111" w:author="Greg Landry" w:date="2018-03-29T10:18:00Z">
        <w:r w:rsidR="00423828" w:rsidDel="00144D06">
          <w:rPr>
            <w:rFonts w:ascii="Arial" w:hAnsi="Arial" w:cs="Arial"/>
          </w:rPr>
          <w:delText>..</w:delText>
        </w:r>
      </w:del>
      <w:ins w:id="112" w:author="Greg Landry" w:date="2018-03-29T10:18:00Z">
        <w:r w:rsidR="00144D06">
          <w:rPr>
            <w:rFonts w:ascii="Arial" w:hAnsi="Arial" w:cs="Arial"/>
          </w:rPr>
          <w:t>…</w:t>
        </w:r>
      </w:ins>
      <w:r w:rsidR="00423828">
        <w:rPr>
          <w:rFonts w:ascii="Arial" w:hAnsi="Arial" w:cs="Arial"/>
        </w:rPr>
        <w:t xml:space="preserve"> the first field is 3</w:t>
      </w:r>
      <w:r w:rsidR="004D6257">
        <w:rPr>
          <w:rFonts w:ascii="Arial" w:hAnsi="Arial" w:cs="Arial"/>
        </w:rPr>
        <w:t xml:space="preserve"> bytes long, the second is 7 bytes long… and the last is </w:t>
      </w:r>
      <w:r w:rsidR="00423828">
        <w:rPr>
          <w:rFonts w:ascii="Arial" w:hAnsi="Arial" w:cs="Arial"/>
        </w:rPr>
        <w:t>18</w:t>
      </w:r>
      <w:r w:rsidR="004D6257">
        <w:rPr>
          <w:rFonts w:ascii="Arial" w:hAnsi="Arial" w:cs="Arial"/>
        </w:rPr>
        <w:t xml:space="preserve"> byte</w:t>
      </w:r>
      <w:r w:rsidR="00423828">
        <w:rPr>
          <w:rFonts w:ascii="Arial" w:hAnsi="Arial" w:cs="Arial"/>
        </w:rPr>
        <w:t>s.  On this tool you can see the other types of fields</w:t>
      </w:r>
      <w:del w:id="113" w:author="Greg Landry" w:date="2018-03-29T10:18:00Z">
        <w:r w:rsidR="00423828" w:rsidDel="00144D06">
          <w:rPr>
            <w:rFonts w:ascii="Arial" w:hAnsi="Arial" w:cs="Arial"/>
          </w:rPr>
          <w:delText xml:space="preserve"> </w:delText>
        </w:r>
      </w:del>
      <w:r w:rsidR="00423828">
        <w:rPr>
          <w:rFonts w:ascii="Arial" w:hAnsi="Arial" w:cs="Arial"/>
        </w:rPr>
        <w:t>… All of these</w:t>
      </w:r>
      <w:r w:rsidR="004D6257">
        <w:rPr>
          <w:rFonts w:ascii="Arial" w:hAnsi="Arial" w:cs="Arial"/>
        </w:rPr>
        <w:t xml:space="preserve"> field types are specified by the Bluetooth </w:t>
      </w:r>
      <w:del w:id="114" w:author="Greg Landry" w:date="2018-03-29T10:18:00Z">
        <w:r w:rsidR="004D6257" w:rsidDel="00144D06">
          <w:rPr>
            <w:rFonts w:ascii="Arial" w:hAnsi="Arial" w:cs="Arial"/>
          </w:rPr>
          <w:delText>sig</w:delText>
        </w:r>
      </w:del>
      <w:ins w:id="115" w:author="Greg Landry" w:date="2018-03-29T10:18:00Z">
        <w:r w:rsidR="00144D06">
          <w:rPr>
            <w:rFonts w:ascii="Arial" w:hAnsi="Arial" w:cs="Arial"/>
          </w:rPr>
          <w:t>SIG</w:t>
        </w:r>
      </w:ins>
      <w:r w:rsidR="004D6257">
        <w:rPr>
          <w:rFonts w:ascii="Arial" w:hAnsi="Arial" w:cs="Arial"/>
        </w:rPr>
        <w:t xml:space="preserve">… but I am only interested in </w:t>
      </w:r>
      <w:ins w:id="116" w:author="Greg Landry" w:date="2018-03-29T10:28:00Z">
        <w:r w:rsidR="00582DE3">
          <w:rPr>
            <w:rFonts w:ascii="Arial" w:hAnsi="Arial" w:cs="Arial"/>
          </w:rPr>
          <w:t xml:space="preserve">the </w:t>
        </w:r>
      </w:ins>
      <w:r w:rsidR="004D6257">
        <w:rPr>
          <w:rFonts w:ascii="Arial" w:hAnsi="Arial" w:cs="Arial"/>
        </w:rPr>
        <w:t>name field</w:t>
      </w:r>
      <w:del w:id="117" w:author="Greg Landry" w:date="2018-03-29T10:28:00Z">
        <w:r w:rsidR="004D6257" w:rsidDel="00582DE3">
          <w:rPr>
            <w:rFonts w:ascii="Arial" w:hAnsi="Arial" w:cs="Arial"/>
          </w:rPr>
          <w:delText>s</w:delText>
        </w:r>
      </w:del>
      <w:r w:rsidR="004D6257">
        <w:rPr>
          <w:rFonts w:ascii="Arial" w:hAnsi="Arial" w:cs="Arial"/>
        </w:rPr>
        <w:t xml:space="preserve">… which </w:t>
      </w:r>
      <w:r w:rsidR="00423828">
        <w:rPr>
          <w:rFonts w:ascii="Arial" w:hAnsi="Arial" w:cs="Arial"/>
        </w:rPr>
        <w:t xml:space="preserve">you can see right here is </w:t>
      </w:r>
      <w:r w:rsidR="004D6257">
        <w:rPr>
          <w:rFonts w:ascii="Arial" w:hAnsi="Arial" w:cs="Arial"/>
        </w:rPr>
        <w:t>0x09</w:t>
      </w:r>
      <w:r w:rsidR="00423828">
        <w:rPr>
          <w:rFonts w:ascii="Arial" w:hAnsi="Arial" w:cs="Arial"/>
        </w:rPr>
        <w:t xml:space="preserve"> and the service UUID </w:t>
      </w:r>
      <w:ins w:id="118" w:author="Greg Landry" w:date="2018-03-29T10:28:00Z">
        <w:r w:rsidR="00582DE3">
          <w:rPr>
            <w:rFonts w:ascii="Arial" w:hAnsi="Arial" w:cs="Arial"/>
          </w:rPr>
          <w:t xml:space="preserve">field which </w:t>
        </w:r>
      </w:ins>
      <w:r w:rsidR="00423828">
        <w:rPr>
          <w:rFonts w:ascii="Arial" w:hAnsi="Arial" w:cs="Arial"/>
        </w:rPr>
        <w:t>is 0x07.</w:t>
      </w:r>
    </w:p>
    <w:p w14:paraId="44B7863F" w14:textId="7CD4A5A8" w:rsidR="00423828" w:rsidRDefault="00423828" w:rsidP="00E0344C">
      <w:pPr>
        <w:pStyle w:val="NormalWeb"/>
        <w:rPr>
          <w:rFonts w:ascii="Arial" w:hAnsi="Arial" w:cs="Arial"/>
        </w:rPr>
      </w:pPr>
      <w:r>
        <w:rPr>
          <w:rFonts w:ascii="Arial" w:hAnsi="Arial" w:cs="Arial"/>
        </w:rPr>
        <w:t>Now that we know what we the advertising packet looks like, let</w:t>
      </w:r>
      <w:ins w:id="119" w:author="Greg Landry" w:date="2018-03-29T10:18:00Z">
        <w:r w:rsidR="00144D06">
          <w:rPr>
            <w:rFonts w:ascii="Arial" w:hAnsi="Arial" w:cs="Arial"/>
          </w:rPr>
          <w:t>'</w:t>
        </w:r>
      </w:ins>
      <w:r>
        <w:rPr>
          <w:rFonts w:ascii="Arial" w:hAnsi="Arial" w:cs="Arial"/>
        </w:rPr>
        <w:t>s go write the parser.  First</w:t>
      </w:r>
      <w:ins w:id="120" w:author="Greg Landry" w:date="2018-03-29T10:28:00Z">
        <w:r w:rsidR="00582DE3">
          <w:rPr>
            <w:rFonts w:ascii="Arial" w:hAnsi="Arial" w:cs="Arial"/>
          </w:rPr>
          <w:t>,</w:t>
        </w:r>
      </w:ins>
      <w:r>
        <w:rPr>
          <w:rFonts w:ascii="Arial" w:hAnsi="Arial" w:cs="Arial"/>
        </w:rPr>
        <w:t xml:space="preserve"> I am going to store the name and name length… and UUID and UUID length into a structure</w:t>
      </w:r>
      <w:del w:id="121" w:author="Greg Landry" w:date="2018-03-29T10:18:00Z">
        <w:r w:rsidDel="00144D06">
          <w:rPr>
            <w:rFonts w:ascii="Arial" w:hAnsi="Arial" w:cs="Arial"/>
          </w:rPr>
          <w:delText>..</w:delText>
        </w:r>
      </w:del>
      <w:ins w:id="122" w:author="Greg Landry" w:date="2018-03-29T10:18:00Z">
        <w:r w:rsidR="00144D06">
          <w:rPr>
            <w:rFonts w:ascii="Arial" w:hAnsi="Arial" w:cs="Arial"/>
          </w:rPr>
          <w:t>…</w:t>
        </w:r>
      </w:ins>
      <w:r>
        <w:rPr>
          <w:rFonts w:ascii="Arial" w:hAnsi="Arial" w:cs="Arial"/>
        </w:rPr>
        <w:t xml:space="preserve"> so let</w:t>
      </w:r>
      <w:ins w:id="123" w:author="Greg Landry" w:date="2018-03-29T10:18:00Z">
        <w:r w:rsidR="00144D06">
          <w:rPr>
            <w:rFonts w:ascii="Arial" w:hAnsi="Arial" w:cs="Arial"/>
          </w:rPr>
          <w:t>'</w:t>
        </w:r>
      </w:ins>
      <w:r>
        <w:rPr>
          <w:rFonts w:ascii="Arial" w:hAnsi="Arial" w:cs="Arial"/>
        </w:rPr>
        <w:t>s declare that structure.</w:t>
      </w:r>
    </w:p>
    <w:p w14:paraId="072DEF81" w14:textId="69063B29" w:rsidR="00423828" w:rsidRDefault="00423828" w:rsidP="00E0344C">
      <w:pPr>
        <w:pStyle w:val="NormalWeb"/>
        <w:rPr>
          <w:rFonts w:ascii="Arial" w:hAnsi="Arial" w:cs="Arial"/>
        </w:rPr>
      </w:pPr>
      <w:r>
        <w:rPr>
          <w:rFonts w:ascii="Arial" w:hAnsi="Arial" w:cs="Arial"/>
        </w:rPr>
        <w:t>Then I am going to make the function… which will return void… and will take pointer to an array of data of type uint8_t</w:t>
      </w:r>
      <w:del w:id="124" w:author="Greg Landry" w:date="2018-03-29T10:30:00Z">
        <w:r w:rsidDel="00AC4C39">
          <w:rPr>
            <w:rFonts w:ascii="Arial" w:hAnsi="Arial" w:cs="Arial"/>
          </w:rPr>
          <w:delText xml:space="preserve"> and a length</w:delText>
        </w:r>
      </w:del>
      <w:r>
        <w:rPr>
          <w:rFonts w:ascii="Arial" w:hAnsi="Arial" w:cs="Arial"/>
        </w:rPr>
        <w:t>… those are just the raw bytes of the advertising packet</w:t>
      </w:r>
      <w:del w:id="125" w:author="Greg Landry" w:date="2018-03-29T10:30:00Z">
        <w:r w:rsidDel="00AC4C39">
          <w:rPr>
            <w:rFonts w:ascii="Arial" w:hAnsi="Arial" w:cs="Arial"/>
          </w:rPr>
          <w:delText>.</w:delText>
        </w:r>
      </w:del>
      <w:ins w:id="126" w:author="Greg Landry" w:date="2018-03-29T10:30:00Z">
        <w:r w:rsidR="00AC4C39">
          <w:rPr>
            <w:rFonts w:ascii="Arial" w:hAnsi="Arial" w:cs="Arial"/>
          </w:rPr>
          <w:t>… and the length of the packet.</w:t>
        </w:r>
      </w:ins>
    </w:p>
    <w:p w14:paraId="16E3AE99" w14:textId="37410DDC" w:rsidR="00423828" w:rsidRDefault="00423828" w:rsidP="00E0344C">
      <w:pPr>
        <w:pStyle w:val="NormalWeb"/>
        <w:rPr>
          <w:rFonts w:ascii="Arial" w:hAnsi="Arial" w:cs="Arial"/>
        </w:rPr>
      </w:pPr>
      <w:r>
        <w:rPr>
          <w:rFonts w:ascii="Arial" w:hAnsi="Arial" w:cs="Arial"/>
        </w:rPr>
        <w:t xml:space="preserve">First, </w:t>
      </w:r>
      <w:ins w:id="127" w:author="Greg Landry" w:date="2018-03-29T10:18:00Z">
        <w:r w:rsidR="00144D06">
          <w:rPr>
            <w:rFonts w:ascii="Arial" w:hAnsi="Arial" w:cs="Arial"/>
          </w:rPr>
          <w:t>I'</w:t>
        </w:r>
      </w:ins>
      <w:del w:id="128" w:author="Greg Landry" w:date="2018-03-29T10:18:00Z">
        <w:r w:rsidDel="00144D06">
          <w:rPr>
            <w:rFonts w:ascii="Arial" w:hAnsi="Arial" w:cs="Arial"/>
          </w:rPr>
          <w:delText>i</w:delText>
        </w:r>
      </w:del>
      <w:r>
        <w:rPr>
          <w:rFonts w:ascii="Arial" w:hAnsi="Arial" w:cs="Arial"/>
        </w:rPr>
        <w:t>ll zero out my structure.</w:t>
      </w:r>
    </w:p>
    <w:p w14:paraId="3755D02C" w14:textId="31617DC1" w:rsidR="00216BA7" w:rsidRDefault="00423828" w:rsidP="00E0344C">
      <w:pPr>
        <w:pStyle w:val="NormalWeb"/>
        <w:rPr>
          <w:rFonts w:ascii="Arial" w:hAnsi="Arial" w:cs="Arial"/>
        </w:rPr>
      </w:pPr>
      <w:r>
        <w:rPr>
          <w:rFonts w:ascii="Arial" w:hAnsi="Arial" w:cs="Arial"/>
        </w:rPr>
        <w:t>Then I</w:t>
      </w:r>
      <w:ins w:id="129" w:author="Greg Landry" w:date="2018-03-29T10:19:00Z">
        <w:r w:rsidR="00144D06">
          <w:rPr>
            <w:rFonts w:ascii="Arial" w:hAnsi="Arial" w:cs="Arial"/>
          </w:rPr>
          <w:t>'</w:t>
        </w:r>
      </w:ins>
      <w:r>
        <w:rPr>
          <w:rFonts w:ascii="Arial" w:hAnsi="Arial" w:cs="Arial"/>
        </w:rPr>
        <w:t>ll use a for loop to look through the packet.</w:t>
      </w:r>
      <w:r w:rsidR="00216BA7">
        <w:rPr>
          <w:rFonts w:ascii="Arial" w:hAnsi="Arial" w:cs="Arial"/>
        </w:rPr>
        <w:t xml:space="preserve">  The first byte… aka adv[</w:t>
      </w:r>
      <w:proofErr w:type="spellStart"/>
      <w:r w:rsidR="00216BA7">
        <w:rPr>
          <w:rFonts w:ascii="Arial" w:hAnsi="Arial" w:cs="Arial"/>
        </w:rPr>
        <w:t>i</w:t>
      </w:r>
      <w:proofErr w:type="spellEnd"/>
      <w:r w:rsidR="00216BA7">
        <w:rPr>
          <w:rFonts w:ascii="Arial" w:hAnsi="Arial" w:cs="Arial"/>
        </w:rPr>
        <w:t>] is the length… and adv[i+1] is the field type.  So, look a</w:t>
      </w:r>
      <w:ins w:id="130" w:author="Greg Landry" w:date="2018-03-29T10:19:00Z">
        <w:r w:rsidR="00144D06">
          <w:rPr>
            <w:rFonts w:ascii="Arial" w:hAnsi="Arial" w:cs="Arial"/>
          </w:rPr>
          <w:t>t</w:t>
        </w:r>
      </w:ins>
      <w:r w:rsidR="00216BA7">
        <w:rPr>
          <w:rFonts w:ascii="Arial" w:hAnsi="Arial" w:cs="Arial"/>
        </w:rPr>
        <w:t xml:space="preserve"> the first field</w:t>
      </w:r>
      <w:ins w:id="131" w:author="Greg Landry" w:date="2018-03-29T10:31:00Z">
        <w:r w:rsidR="00E913A7">
          <w:rPr>
            <w:rFonts w:ascii="Arial" w:hAnsi="Arial" w:cs="Arial"/>
          </w:rPr>
          <w:t xml:space="preserve"> type</w:t>
        </w:r>
      </w:ins>
      <w:r w:rsidR="00216BA7">
        <w:rPr>
          <w:rFonts w:ascii="Arial" w:hAnsi="Arial" w:cs="Arial"/>
        </w:rPr>
        <w:t xml:space="preserve">… if it is </w:t>
      </w:r>
      <w:ins w:id="132" w:author="Greg Landry" w:date="2018-03-29T10:31:00Z">
        <w:r w:rsidR="00E913A7">
          <w:rPr>
            <w:rFonts w:ascii="Arial" w:hAnsi="Arial" w:cs="Arial"/>
          </w:rPr>
          <w:t>0x</w:t>
        </w:r>
      </w:ins>
      <w:r w:rsidR="00216BA7">
        <w:rPr>
          <w:rFonts w:ascii="Arial" w:hAnsi="Arial" w:cs="Arial"/>
        </w:rPr>
        <w:t xml:space="preserve">07 or </w:t>
      </w:r>
      <w:ins w:id="133" w:author="Greg Landry" w:date="2018-03-29T10:31:00Z">
        <w:r w:rsidR="00E913A7">
          <w:rPr>
            <w:rFonts w:ascii="Arial" w:hAnsi="Arial" w:cs="Arial"/>
          </w:rPr>
          <w:t>0x</w:t>
        </w:r>
      </w:ins>
      <w:r w:rsidR="00216BA7">
        <w:rPr>
          <w:rFonts w:ascii="Arial" w:hAnsi="Arial" w:cs="Arial"/>
        </w:rPr>
        <w:t>09 then save the information about it… otherwise jump to the next field.</w:t>
      </w:r>
    </w:p>
    <w:p w14:paraId="7A700631" w14:textId="78F64B90" w:rsidR="00216BA7" w:rsidRDefault="00216BA7" w:rsidP="00E0344C">
      <w:pPr>
        <w:pStyle w:val="NormalWeb"/>
        <w:rPr>
          <w:rFonts w:ascii="Arial" w:hAnsi="Arial" w:cs="Arial"/>
        </w:rPr>
      </w:pPr>
      <w:r>
        <w:rPr>
          <w:rFonts w:ascii="Arial" w:hAnsi="Arial" w:cs="Arial"/>
        </w:rPr>
        <w:t>Cool.  When I get an advertising packet I can now look for names and service UUIDs.</w:t>
      </w:r>
    </w:p>
    <w:p w14:paraId="47CF5B81" w14:textId="66A8EEA4" w:rsidR="00216BA7" w:rsidRDefault="00216BA7" w:rsidP="00E0344C">
      <w:pPr>
        <w:pStyle w:val="NormalWeb"/>
        <w:rPr>
          <w:rFonts w:ascii="Arial" w:hAnsi="Arial" w:cs="Arial"/>
        </w:rPr>
      </w:pPr>
      <w:r>
        <w:rPr>
          <w:rFonts w:ascii="Arial" w:hAnsi="Arial" w:cs="Arial"/>
        </w:rPr>
        <w:t>All</w:t>
      </w:r>
      <w:ins w:id="134" w:author="Greg Landry" w:date="2018-03-29T10:19:00Z">
        <w:r w:rsidR="00144D06">
          <w:rPr>
            <w:rFonts w:ascii="Arial" w:hAnsi="Arial" w:cs="Arial"/>
          </w:rPr>
          <w:t xml:space="preserve"> </w:t>
        </w:r>
      </w:ins>
      <w:r>
        <w:rPr>
          <w:rFonts w:ascii="Arial" w:hAnsi="Arial" w:cs="Arial"/>
        </w:rPr>
        <w:t>right… the next function is the event handler.  The function looks just like the other event handler</w:t>
      </w:r>
      <w:ins w:id="135" w:author="Greg Landry" w:date="2018-03-29T10:20:00Z">
        <w:r w:rsidR="00144D06">
          <w:rPr>
            <w:rFonts w:ascii="Arial" w:hAnsi="Arial" w:cs="Arial"/>
          </w:rPr>
          <w:t>s</w:t>
        </w:r>
      </w:ins>
      <w:r>
        <w:rPr>
          <w:rFonts w:ascii="Arial" w:hAnsi="Arial" w:cs="Arial"/>
        </w:rPr>
        <w:t xml:space="preserve"> we built.  </w:t>
      </w:r>
    </w:p>
    <w:p w14:paraId="1D3227CF" w14:textId="7F4195A6" w:rsidR="00216BA7" w:rsidRDefault="00216BA7" w:rsidP="00E0344C">
      <w:pPr>
        <w:pStyle w:val="NormalWeb"/>
        <w:rPr>
          <w:rFonts w:ascii="Arial" w:hAnsi="Arial" w:cs="Arial"/>
        </w:rPr>
      </w:pPr>
      <w:r>
        <w:rPr>
          <w:rFonts w:ascii="Arial" w:hAnsi="Arial" w:cs="Arial"/>
        </w:rPr>
        <w:t>If I get a stack on or a disconnected… then I want to turn off the connection LED… and start scanning again.  What this will do is tell the BLE radio to start listening for</w:t>
      </w:r>
      <w:del w:id="136" w:author="Greg Landry" w:date="2018-03-29T10:20:00Z">
        <w:r w:rsidDel="00144D06">
          <w:rPr>
            <w:rFonts w:ascii="Arial" w:hAnsi="Arial" w:cs="Arial"/>
          </w:rPr>
          <w:delText xml:space="preserve"> </w:delText>
        </w:r>
      </w:del>
      <w:r>
        <w:rPr>
          <w:rFonts w:ascii="Arial" w:hAnsi="Arial" w:cs="Arial"/>
        </w:rPr>
        <w:t xml:space="preserve"> advertising packets… and when it hears one it will cause the event CY_BLE_EVT_GAPC_SCAN_PROGRESS_RESULT to occur telling us that it heard another device.</w:t>
      </w:r>
    </w:p>
    <w:p w14:paraId="72C15E0A" w14:textId="170C968C" w:rsidR="00216BA7" w:rsidRDefault="00216BA7" w:rsidP="00E0344C">
      <w:pPr>
        <w:pStyle w:val="NormalWeb"/>
        <w:rPr>
          <w:rFonts w:ascii="Arial" w:hAnsi="Arial" w:cs="Arial"/>
        </w:rPr>
      </w:pPr>
      <w:r>
        <w:rPr>
          <w:rFonts w:ascii="Arial" w:hAnsi="Arial" w:cs="Arial"/>
        </w:rPr>
        <w:t>So… let</w:t>
      </w:r>
      <w:ins w:id="137" w:author="Greg Landry" w:date="2018-03-29T10:20:00Z">
        <w:r w:rsidR="00144D06">
          <w:rPr>
            <w:rFonts w:ascii="Arial" w:hAnsi="Arial" w:cs="Arial"/>
          </w:rPr>
          <w:t>'s</w:t>
        </w:r>
      </w:ins>
      <w:r>
        <w:rPr>
          <w:rFonts w:ascii="Arial" w:hAnsi="Arial" w:cs="Arial"/>
        </w:rPr>
        <w:t xml:space="preserve"> deal with that event…. On the </w:t>
      </w:r>
      <w:del w:id="138" w:author="Greg Landry" w:date="2018-03-29T10:20:00Z">
        <w:r w:rsidDel="00144D06">
          <w:rPr>
            <w:rFonts w:ascii="Arial" w:hAnsi="Arial" w:cs="Arial"/>
          </w:rPr>
          <w:delText xml:space="preserve">uart </w:delText>
        </w:r>
      </w:del>
      <w:ins w:id="139" w:author="Greg Landry" w:date="2018-03-29T10:20:00Z">
        <w:r w:rsidR="00144D06">
          <w:rPr>
            <w:rFonts w:ascii="Arial" w:hAnsi="Arial" w:cs="Arial"/>
          </w:rPr>
          <w:t xml:space="preserve">UART </w:t>
        </w:r>
      </w:ins>
      <w:del w:id="140" w:author="Greg Landry" w:date="2018-03-29T10:20:00Z">
        <w:r w:rsidDel="00144D06">
          <w:rPr>
            <w:rFonts w:ascii="Arial" w:hAnsi="Arial" w:cs="Arial"/>
          </w:rPr>
          <w:delText xml:space="preserve">we </w:delText>
        </w:r>
      </w:del>
      <w:ins w:id="141" w:author="Greg Landry" w:date="2018-03-29T10:20:00Z">
        <w:r w:rsidR="00144D06">
          <w:rPr>
            <w:rFonts w:ascii="Arial" w:hAnsi="Arial" w:cs="Arial"/>
          </w:rPr>
          <w:t xml:space="preserve">I </w:t>
        </w:r>
      </w:ins>
      <w:r>
        <w:rPr>
          <w:rFonts w:ascii="Arial" w:hAnsi="Arial" w:cs="Arial"/>
        </w:rPr>
        <w:t xml:space="preserve">will printout that </w:t>
      </w:r>
      <w:del w:id="142" w:author="Greg Landry" w:date="2018-03-29T10:20:00Z">
        <w:r w:rsidDel="00144D06">
          <w:rPr>
            <w:rFonts w:ascii="Arial" w:hAnsi="Arial" w:cs="Arial"/>
          </w:rPr>
          <w:delText xml:space="preserve">we </w:delText>
        </w:r>
      </w:del>
      <w:ins w:id="143" w:author="Greg Landry" w:date="2018-03-29T10:20:00Z">
        <w:r w:rsidR="00144D06">
          <w:rPr>
            <w:rFonts w:ascii="Arial" w:hAnsi="Arial" w:cs="Arial"/>
          </w:rPr>
          <w:t xml:space="preserve">I </w:t>
        </w:r>
      </w:ins>
      <w:r>
        <w:rPr>
          <w:rFonts w:ascii="Arial" w:hAnsi="Arial" w:cs="Arial"/>
        </w:rPr>
        <w:t>heard a device … then I</w:t>
      </w:r>
      <w:ins w:id="144" w:author="Greg Landry" w:date="2018-03-29T10:20:00Z">
        <w:r w:rsidR="00144D06">
          <w:rPr>
            <w:rFonts w:ascii="Arial" w:hAnsi="Arial" w:cs="Arial"/>
          </w:rPr>
          <w:t>'</w:t>
        </w:r>
      </w:ins>
      <w:r>
        <w:rPr>
          <w:rFonts w:ascii="Arial" w:hAnsi="Arial" w:cs="Arial"/>
        </w:rPr>
        <w:t>ll print out the BD address… and the length of the packet.</w:t>
      </w:r>
    </w:p>
    <w:p w14:paraId="717A33FA" w14:textId="74EFE6C9" w:rsidR="00216BA7" w:rsidRDefault="00216BA7" w:rsidP="00E0344C">
      <w:pPr>
        <w:pStyle w:val="NormalWeb"/>
        <w:rPr>
          <w:rFonts w:ascii="Arial" w:hAnsi="Arial" w:cs="Arial"/>
        </w:rPr>
      </w:pPr>
      <w:r>
        <w:rPr>
          <w:rFonts w:ascii="Arial" w:hAnsi="Arial" w:cs="Arial"/>
        </w:rPr>
        <w:t>Next</w:t>
      </w:r>
      <w:ins w:id="145" w:author="Greg Landry" w:date="2018-03-29T10:25:00Z">
        <w:r w:rsidR="003F68AB">
          <w:rPr>
            <w:rFonts w:ascii="Arial" w:hAnsi="Arial" w:cs="Arial"/>
          </w:rPr>
          <w:t>,</w:t>
        </w:r>
      </w:ins>
      <w:r>
        <w:rPr>
          <w:rFonts w:ascii="Arial" w:hAnsi="Arial" w:cs="Arial"/>
        </w:rPr>
        <w:t xml:space="preserve"> I</w:t>
      </w:r>
      <w:ins w:id="146" w:author="Greg Landry" w:date="2018-03-29T10:20:00Z">
        <w:r w:rsidR="00144D06">
          <w:rPr>
            <w:rFonts w:ascii="Arial" w:hAnsi="Arial" w:cs="Arial"/>
          </w:rPr>
          <w:t>'</w:t>
        </w:r>
      </w:ins>
      <w:r>
        <w:rPr>
          <w:rFonts w:ascii="Arial" w:hAnsi="Arial" w:cs="Arial"/>
        </w:rPr>
        <w:t>ll call our handy dandy advertising packet parser function</w:t>
      </w:r>
      <w:r w:rsidR="00B7645B">
        <w:rPr>
          <w:rFonts w:ascii="Arial" w:hAnsi="Arial" w:cs="Arial"/>
        </w:rPr>
        <w:t>…. Which will figure out if the device has a name or is advertising a service UUID.</w:t>
      </w:r>
      <w:ins w:id="147" w:author="Greg Landry" w:date="2018-03-29T10:32:00Z">
        <w:r w:rsidR="00E913A7">
          <w:rPr>
            <w:rFonts w:ascii="Arial" w:hAnsi="Arial" w:cs="Arial"/>
          </w:rPr>
          <w:t xml:space="preserve"> I </w:t>
        </w:r>
      </w:ins>
      <w:ins w:id="148" w:author="Greg Landry" w:date="2018-03-29T10:33:00Z">
        <w:r w:rsidR="00E913A7">
          <w:rPr>
            <w:rFonts w:ascii="Arial" w:hAnsi="Arial" w:cs="Arial"/>
          </w:rPr>
          <w:t>pass it the raw advertising packet data and the length of the packet.</w:t>
        </w:r>
      </w:ins>
    </w:p>
    <w:p w14:paraId="036B947D" w14:textId="4393135F" w:rsidR="00B7645B" w:rsidRDefault="00B7645B" w:rsidP="00E0344C">
      <w:pPr>
        <w:pStyle w:val="NormalWeb"/>
        <w:rPr>
          <w:rFonts w:ascii="Arial" w:hAnsi="Arial" w:cs="Arial"/>
        </w:rPr>
      </w:pPr>
      <w:r>
        <w:rPr>
          <w:rFonts w:ascii="Arial" w:hAnsi="Arial" w:cs="Arial"/>
        </w:rPr>
        <w:t>If it has a name… then I</w:t>
      </w:r>
      <w:ins w:id="149" w:author="Greg Landry" w:date="2018-03-29T10:20:00Z">
        <w:r w:rsidR="00144D06">
          <w:rPr>
            <w:rFonts w:ascii="Arial" w:hAnsi="Arial" w:cs="Arial"/>
          </w:rPr>
          <w:t>'</w:t>
        </w:r>
      </w:ins>
      <w:r>
        <w:rPr>
          <w:rFonts w:ascii="Arial" w:hAnsi="Arial" w:cs="Arial"/>
        </w:rPr>
        <w:t>ll print it out.</w:t>
      </w:r>
    </w:p>
    <w:p w14:paraId="6686E492" w14:textId="5328FFB8" w:rsidR="00CE652C" w:rsidRDefault="00B7645B" w:rsidP="00E0344C">
      <w:pPr>
        <w:pStyle w:val="NormalWeb"/>
        <w:rPr>
          <w:rFonts w:ascii="Arial" w:hAnsi="Arial" w:cs="Arial"/>
        </w:rPr>
      </w:pPr>
      <w:r>
        <w:rPr>
          <w:rFonts w:ascii="Arial" w:hAnsi="Arial" w:cs="Arial"/>
        </w:rPr>
        <w:lastRenderedPageBreak/>
        <w:t>If it is advertising that it has the LED Service</w:t>
      </w:r>
      <w:ins w:id="150" w:author="Greg Landry" w:date="2018-03-29T10:21:00Z">
        <w:r w:rsidR="00144D06">
          <w:rPr>
            <w:rFonts w:ascii="Arial" w:hAnsi="Arial" w:cs="Arial"/>
          </w:rPr>
          <w:t xml:space="preserve">, </w:t>
        </w:r>
      </w:ins>
      <w:del w:id="151" w:author="Greg Landry" w:date="2018-03-29T10:20:00Z">
        <w:r w:rsidR="00CE4ABA" w:rsidDel="00144D06">
          <w:rPr>
            <w:rFonts w:ascii="Arial" w:hAnsi="Arial" w:cs="Arial"/>
          </w:rPr>
          <w:delText xml:space="preserve"> then </w:delText>
        </w:r>
      </w:del>
      <w:r w:rsidR="00CE4ABA">
        <w:rPr>
          <w:rFonts w:ascii="Arial" w:hAnsi="Arial" w:cs="Arial"/>
        </w:rPr>
        <w:t>I</w:t>
      </w:r>
      <w:ins w:id="152" w:author="Greg Landry" w:date="2018-03-29T10:20:00Z">
        <w:r w:rsidR="00144D06">
          <w:rPr>
            <w:rFonts w:ascii="Arial" w:hAnsi="Arial" w:cs="Arial"/>
          </w:rPr>
          <w:t>'</w:t>
        </w:r>
      </w:ins>
      <w:r w:rsidR="00CE4ABA">
        <w:rPr>
          <w:rFonts w:ascii="Arial" w:hAnsi="Arial" w:cs="Arial"/>
        </w:rPr>
        <w:t>ll print that I found a device I can connect to … and I</w:t>
      </w:r>
      <w:ins w:id="153" w:author="Greg Landry" w:date="2018-03-29T10:21:00Z">
        <w:r w:rsidR="00144D06">
          <w:rPr>
            <w:rFonts w:ascii="Arial" w:hAnsi="Arial" w:cs="Arial"/>
          </w:rPr>
          <w:t>'</w:t>
        </w:r>
      </w:ins>
      <w:r w:rsidR="00CE4ABA">
        <w:rPr>
          <w:rFonts w:ascii="Arial" w:hAnsi="Arial" w:cs="Arial"/>
        </w:rPr>
        <w:t xml:space="preserve">ll start the connection process with the </w:t>
      </w:r>
      <w:proofErr w:type="spellStart"/>
      <w:ins w:id="154" w:author="Greg Landry" w:date="2018-03-29T10:21:00Z">
        <w:r w:rsidR="00144D06">
          <w:rPr>
            <w:rFonts w:ascii="Arial" w:hAnsi="Arial" w:cs="Arial"/>
          </w:rPr>
          <w:t>C</w:t>
        </w:r>
      </w:ins>
      <w:del w:id="155" w:author="Greg Landry" w:date="2018-03-29T10:21:00Z">
        <w:r w:rsidR="00CE4ABA" w:rsidDel="00144D06">
          <w:rPr>
            <w:rFonts w:ascii="Arial" w:hAnsi="Arial" w:cs="Arial"/>
          </w:rPr>
          <w:delText>c</w:delText>
        </w:r>
      </w:del>
      <w:r w:rsidR="00CE4ABA">
        <w:rPr>
          <w:rFonts w:ascii="Arial" w:hAnsi="Arial" w:cs="Arial"/>
        </w:rPr>
        <w:t>onnect</w:t>
      </w:r>
      <w:ins w:id="156" w:author="Greg Landry" w:date="2018-03-29T10:21:00Z">
        <w:r w:rsidR="00144D06">
          <w:rPr>
            <w:rFonts w:ascii="Arial" w:hAnsi="Arial" w:cs="Arial"/>
          </w:rPr>
          <w:t>D</w:t>
        </w:r>
      </w:ins>
      <w:del w:id="157" w:author="Greg Landry" w:date="2018-03-29T10:21:00Z">
        <w:r w:rsidR="00CE4ABA" w:rsidDel="00144D06">
          <w:rPr>
            <w:rFonts w:ascii="Arial" w:hAnsi="Arial" w:cs="Arial"/>
          </w:rPr>
          <w:delText>d</w:delText>
        </w:r>
      </w:del>
      <w:r w:rsidR="00CE4ABA">
        <w:rPr>
          <w:rFonts w:ascii="Arial" w:hAnsi="Arial" w:cs="Arial"/>
        </w:rPr>
        <w:t>evice</w:t>
      </w:r>
      <w:proofErr w:type="spellEnd"/>
      <w:r w:rsidR="00CE4ABA">
        <w:rPr>
          <w:rFonts w:ascii="Arial" w:hAnsi="Arial" w:cs="Arial"/>
        </w:rPr>
        <w:t xml:space="preserve"> API and stop scanning.</w:t>
      </w:r>
    </w:p>
    <w:p w14:paraId="007EE66A" w14:textId="6440BFA3" w:rsidR="00CE4ABA" w:rsidRDefault="00CE4ABA" w:rsidP="00E0344C">
      <w:pPr>
        <w:pStyle w:val="NormalWeb"/>
        <w:rPr>
          <w:rFonts w:ascii="Arial" w:hAnsi="Arial" w:cs="Arial"/>
        </w:rPr>
      </w:pPr>
      <w:r>
        <w:rPr>
          <w:rFonts w:ascii="Arial" w:hAnsi="Arial" w:cs="Arial"/>
        </w:rPr>
        <w:t>The next interesting even occurs when a connection is made.  That event is called CY_BLE_EVT_GATT_CONNECT_IND… when that event happens I</w:t>
      </w:r>
      <w:ins w:id="158" w:author="Greg Landry" w:date="2018-03-29T10:21:00Z">
        <w:r w:rsidR="00144D06">
          <w:rPr>
            <w:rFonts w:ascii="Arial" w:hAnsi="Arial" w:cs="Arial"/>
          </w:rPr>
          <w:t>'</w:t>
        </w:r>
      </w:ins>
      <w:r>
        <w:rPr>
          <w:rFonts w:ascii="Arial" w:hAnsi="Arial" w:cs="Arial"/>
        </w:rPr>
        <w:t xml:space="preserve">ll turn on </w:t>
      </w:r>
      <w:del w:id="159" w:author="Greg Landry" w:date="2018-03-29T10:21:00Z">
        <w:r w:rsidDel="00144D06">
          <w:rPr>
            <w:rFonts w:ascii="Arial" w:hAnsi="Arial" w:cs="Arial"/>
          </w:rPr>
          <w:delText xml:space="preserve">the </w:delText>
        </w:r>
      </w:del>
      <w:r>
        <w:rPr>
          <w:rFonts w:ascii="Arial" w:hAnsi="Arial" w:cs="Arial"/>
        </w:rPr>
        <w:t xml:space="preserve">LED9 and start the service discovery process.  Remember earlier I told you that I need to find the handles of the characteristics… that is exactly what happens inside of the </w:t>
      </w:r>
      <w:proofErr w:type="spellStart"/>
      <w:ins w:id="160" w:author="Greg Landry" w:date="2018-03-29T10:21:00Z">
        <w:r w:rsidR="00144D06">
          <w:rPr>
            <w:rFonts w:ascii="Arial" w:hAnsi="Arial" w:cs="Arial"/>
          </w:rPr>
          <w:t>S</w:t>
        </w:r>
      </w:ins>
      <w:del w:id="161" w:author="Greg Landry" w:date="2018-03-29T10:21:00Z">
        <w:r w:rsidDel="00144D06">
          <w:rPr>
            <w:rFonts w:ascii="Arial" w:hAnsi="Arial" w:cs="Arial"/>
          </w:rPr>
          <w:delText>s</w:delText>
        </w:r>
      </w:del>
      <w:r>
        <w:rPr>
          <w:rFonts w:ascii="Arial" w:hAnsi="Arial" w:cs="Arial"/>
        </w:rPr>
        <w:t>tart</w:t>
      </w:r>
      <w:ins w:id="162" w:author="Greg Landry" w:date="2018-03-29T10:21:00Z">
        <w:r w:rsidR="00144D06">
          <w:rPr>
            <w:rFonts w:ascii="Arial" w:hAnsi="Arial" w:cs="Arial"/>
          </w:rPr>
          <w:t>D</w:t>
        </w:r>
      </w:ins>
      <w:del w:id="163" w:author="Greg Landry" w:date="2018-03-29T10:21:00Z">
        <w:r w:rsidDel="00144D06">
          <w:rPr>
            <w:rFonts w:ascii="Arial" w:hAnsi="Arial" w:cs="Arial"/>
          </w:rPr>
          <w:delText>d</w:delText>
        </w:r>
      </w:del>
      <w:r>
        <w:rPr>
          <w:rFonts w:ascii="Arial" w:hAnsi="Arial" w:cs="Arial"/>
        </w:rPr>
        <w:t>iscovery</w:t>
      </w:r>
      <w:proofErr w:type="spellEnd"/>
      <w:r>
        <w:rPr>
          <w:rFonts w:ascii="Arial" w:hAnsi="Arial" w:cs="Arial"/>
        </w:rPr>
        <w:t xml:space="preserve"> function.</w:t>
      </w:r>
    </w:p>
    <w:p w14:paraId="766CA569" w14:textId="2304CF98" w:rsidR="00CE4ABA" w:rsidRDefault="00CE4ABA" w:rsidP="00E0344C">
      <w:pPr>
        <w:pStyle w:val="NormalWeb"/>
        <w:rPr>
          <w:rFonts w:ascii="Arial" w:hAnsi="Arial" w:cs="Arial"/>
        </w:rPr>
      </w:pPr>
      <w:r>
        <w:rPr>
          <w:rFonts w:ascii="Arial" w:hAnsi="Arial" w:cs="Arial"/>
        </w:rPr>
        <w:t>Once that process is complete it will give you the event DISCOVERY</w:t>
      </w:r>
      <w:ins w:id="164" w:author="Greg Landry" w:date="2018-03-29T10:21:00Z">
        <w:r w:rsidR="00144D06">
          <w:rPr>
            <w:rFonts w:ascii="Arial" w:hAnsi="Arial" w:cs="Arial"/>
          </w:rPr>
          <w:t>_</w:t>
        </w:r>
      </w:ins>
      <w:del w:id="165" w:author="Greg Landry" w:date="2018-03-29T10:21:00Z">
        <w:r w:rsidDel="00144D06">
          <w:rPr>
            <w:rFonts w:ascii="Arial" w:hAnsi="Arial" w:cs="Arial"/>
          </w:rPr>
          <w:delText xml:space="preserve"> </w:delText>
        </w:r>
      </w:del>
      <w:r>
        <w:rPr>
          <w:rFonts w:ascii="Arial" w:hAnsi="Arial" w:cs="Arial"/>
        </w:rPr>
        <w:t>COMPLETE.</w:t>
      </w:r>
    </w:p>
    <w:p w14:paraId="03BC4AA7" w14:textId="309ED7B2" w:rsidR="00CE4ABA" w:rsidRDefault="00CE4ABA" w:rsidP="00E0344C">
      <w:pPr>
        <w:pStyle w:val="NormalWeb"/>
        <w:rPr>
          <w:rFonts w:ascii="Arial" w:hAnsi="Arial" w:cs="Arial"/>
        </w:rPr>
      </w:pPr>
      <w:r>
        <w:rPr>
          <w:rFonts w:ascii="Arial" w:hAnsi="Arial" w:cs="Arial"/>
        </w:rPr>
        <w:t>The other interesting events, ERROR</w:t>
      </w:r>
      <w:ins w:id="166" w:author="Greg Landry" w:date="2018-03-29T10:22:00Z">
        <w:r w:rsidR="00144D06">
          <w:rPr>
            <w:rFonts w:ascii="Arial" w:hAnsi="Arial" w:cs="Arial"/>
          </w:rPr>
          <w:t>_</w:t>
        </w:r>
      </w:ins>
      <w:del w:id="167" w:author="Greg Landry" w:date="2018-03-29T10:22:00Z">
        <w:r w:rsidDel="00144D06">
          <w:rPr>
            <w:rFonts w:ascii="Arial" w:hAnsi="Arial" w:cs="Arial"/>
          </w:rPr>
          <w:delText xml:space="preserve"> </w:delText>
        </w:r>
      </w:del>
      <w:r>
        <w:rPr>
          <w:rFonts w:ascii="Arial" w:hAnsi="Arial" w:cs="Arial"/>
        </w:rPr>
        <w:t>R</w:t>
      </w:r>
      <w:del w:id="168" w:author="Greg Landry" w:date="2018-03-29T10:22:00Z">
        <w:r w:rsidDel="00144D06">
          <w:rPr>
            <w:rFonts w:ascii="Arial" w:hAnsi="Arial" w:cs="Arial"/>
          </w:rPr>
          <w:delText>ESPONSE</w:delText>
        </w:r>
      </w:del>
      <w:ins w:id="169" w:author="Greg Landry" w:date="2018-03-29T10:22:00Z">
        <w:r w:rsidR="00144D06">
          <w:rPr>
            <w:rFonts w:ascii="Arial" w:hAnsi="Arial" w:cs="Arial"/>
          </w:rPr>
          <w:t>SP</w:t>
        </w:r>
      </w:ins>
      <w:r>
        <w:rPr>
          <w:rFonts w:ascii="Arial" w:hAnsi="Arial" w:cs="Arial"/>
        </w:rPr>
        <w:t xml:space="preserve"> and WRITE</w:t>
      </w:r>
      <w:ins w:id="170" w:author="Greg Landry" w:date="2018-03-29T10:22:00Z">
        <w:r w:rsidR="00144D06">
          <w:rPr>
            <w:rFonts w:ascii="Arial" w:hAnsi="Arial" w:cs="Arial"/>
          </w:rPr>
          <w:t>_RSP</w:t>
        </w:r>
      </w:ins>
      <w:r>
        <w:rPr>
          <w:rFonts w:ascii="Arial" w:hAnsi="Arial" w:cs="Arial"/>
        </w:rPr>
        <w:t xml:space="preserve"> </w:t>
      </w:r>
      <w:del w:id="171" w:author="Greg Landry" w:date="2018-03-29T10:22:00Z">
        <w:r w:rsidDel="00144D06">
          <w:rPr>
            <w:rFonts w:ascii="Arial" w:hAnsi="Arial" w:cs="Arial"/>
          </w:rPr>
          <w:delText xml:space="preserve">response </w:delText>
        </w:r>
      </w:del>
      <w:r>
        <w:rPr>
          <w:rFonts w:ascii="Arial" w:hAnsi="Arial" w:cs="Arial"/>
        </w:rPr>
        <w:t>occur when a write is successful or fails.</w:t>
      </w:r>
    </w:p>
    <w:p w14:paraId="68332147" w14:textId="12D0FB97" w:rsidR="00CE4ABA" w:rsidRDefault="00CE4ABA" w:rsidP="00E0344C">
      <w:pPr>
        <w:pStyle w:val="NormalWeb"/>
        <w:rPr>
          <w:rFonts w:ascii="Arial" w:hAnsi="Arial" w:cs="Arial"/>
        </w:rPr>
      </w:pPr>
      <w:r>
        <w:rPr>
          <w:rFonts w:ascii="Arial" w:hAnsi="Arial" w:cs="Arial"/>
        </w:rPr>
        <w:t xml:space="preserve">Now I need the BLE Task and Main.  The BLE Task </w:t>
      </w:r>
      <w:ins w:id="172" w:author="Greg Landry" w:date="2018-03-29T10:38:00Z">
        <w:r w:rsidR="00E913A7">
          <w:rPr>
            <w:rFonts w:ascii="Arial" w:hAnsi="Arial" w:cs="Arial"/>
          </w:rPr>
          <w:t xml:space="preserve">starts the stack and then </w:t>
        </w:r>
      </w:ins>
      <w:r>
        <w:rPr>
          <w:rFonts w:ascii="Arial" w:hAnsi="Arial" w:cs="Arial"/>
        </w:rPr>
        <w:t>prints out a message</w:t>
      </w:r>
      <w:del w:id="173" w:author="Greg Landry" w:date="2018-03-29T10:38:00Z">
        <w:r w:rsidDel="00E913A7">
          <w:rPr>
            <w:rFonts w:ascii="Arial" w:hAnsi="Arial" w:cs="Arial"/>
          </w:rPr>
          <w:delText xml:space="preserve"> that it has started</w:delText>
        </w:r>
      </w:del>
      <w:r>
        <w:rPr>
          <w:rFonts w:ascii="Arial" w:hAnsi="Arial" w:cs="Arial"/>
        </w:rPr>
        <w:t xml:space="preserve">… </w:t>
      </w:r>
      <w:ins w:id="174" w:author="Greg Landry" w:date="2018-03-29T10:38:00Z">
        <w:r w:rsidR="00E913A7">
          <w:rPr>
            <w:rFonts w:ascii="Arial" w:hAnsi="Arial" w:cs="Arial"/>
          </w:rPr>
          <w:t xml:space="preserve">In the loop, </w:t>
        </w:r>
      </w:ins>
      <w:del w:id="175" w:author="Greg Landry" w:date="2018-03-29T10:38:00Z">
        <w:r w:rsidDel="00E913A7">
          <w:rPr>
            <w:rFonts w:ascii="Arial" w:hAnsi="Arial" w:cs="Arial"/>
          </w:rPr>
          <w:delText xml:space="preserve">then </w:delText>
        </w:r>
      </w:del>
      <w:r>
        <w:rPr>
          <w:rFonts w:ascii="Arial" w:hAnsi="Arial" w:cs="Arial"/>
        </w:rPr>
        <w:t xml:space="preserve">it calls </w:t>
      </w:r>
      <w:del w:id="176" w:author="Greg Landry" w:date="2018-03-29T10:38:00Z">
        <w:r w:rsidDel="00E913A7">
          <w:rPr>
            <w:rFonts w:ascii="Arial" w:hAnsi="Arial" w:cs="Arial"/>
          </w:rPr>
          <w:delText xml:space="preserve">the </w:delText>
        </w:r>
      </w:del>
      <w:r>
        <w:rPr>
          <w:rFonts w:ascii="Arial" w:hAnsi="Arial" w:cs="Arial"/>
        </w:rPr>
        <w:t xml:space="preserve">process events…. Then if there is data in the </w:t>
      </w:r>
      <w:del w:id="177" w:author="Greg Landry" w:date="2018-03-29T10:22:00Z">
        <w:r w:rsidDel="00962BC4">
          <w:rPr>
            <w:rFonts w:ascii="Arial" w:hAnsi="Arial" w:cs="Arial"/>
          </w:rPr>
          <w:delText xml:space="preserve">uart </w:delText>
        </w:r>
      </w:del>
      <w:ins w:id="178" w:author="Greg Landry" w:date="2018-03-29T10:22:00Z">
        <w:r w:rsidR="00962BC4">
          <w:rPr>
            <w:rFonts w:ascii="Arial" w:hAnsi="Arial" w:cs="Arial"/>
          </w:rPr>
          <w:t xml:space="preserve">UART </w:t>
        </w:r>
      </w:ins>
      <w:r>
        <w:rPr>
          <w:rFonts w:ascii="Arial" w:hAnsi="Arial" w:cs="Arial"/>
        </w:rPr>
        <w:t xml:space="preserve">RX </w:t>
      </w:r>
      <w:ins w:id="179" w:author="Greg Landry" w:date="2018-03-29T10:22:00Z">
        <w:r w:rsidR="00962BC4">
          <w:rPr>
            <w:rFonts w:ascii="Arial" w:hAnsi="Arial" w:cs="Arial"/>
          </w:rPr>
          <w:t>FIFO</w:t>
        </w:r>
      </w:ins>
      <w:del w:id="180" w:author="Greg Landry" w:date="2018-03-29T10:22:00Z">
        <w:r w:rsidDel="00962BC4">
          <w:rPr>
            <w:rFonts w:ascii="Arial" w:hAnsi="Arial" w:cs="Arial"/>
          </w:rPr>
          <w:delText>fifo</w:delText>
        </w:r>
      </w:del>
      <w:r>
        <w:rPr>
          <w:rFonts w:ascii="Arial" w:hAnsi="Arial" w:cs="Arial"/>
        </w:rPr>
        <w:t>, in other words</w:t>
      </w:r>
      <w:ins w:id="181" w:author="Greg Landry" w:date="2018-03-29T10:22:00Z">
        <w:r w:rsidR="00962BC4">
          <w:rPr>
            <w:rFonts w:ascii="Arial" w:hAnsi="Arial" w:cs="Arial"/>
          </w:rPr>
          <w:t>,</w:t>
        </w:r>
      </w:ins>
      <w:r>
        <w:rPr>
          <w:rFonts w:ascii="Arial" w:hAnsi="Arial" w:cs="Arial"/>
        </w:rPr>
        <w:t xml:space="preserve"> someone has pressed a key… </w:t>
      </w:r>
      <w:del w:id="182" w:author="Greg Landry" w:date="2018-03-29T10:22:00Z">
        <w:r w:rsidDel="00962BC4">
          <w:rPr>
            <w:rFonts w:ascii="Arial" w:hAnsi="Arial" w:cs="Arial"/>
          </w:rPr>
          <w:delText xml:space="preserve">then </w:delText>
        </w:r>
      </w:del>
      <w:r>
        <w:rPr>
          <w:rFonts w:ascii="Arial" w:hAnsi="Arial" w:cs="Arial"/>
        </w:rPr>
        <w:t xml:space="preserve">it will read the character… </w:t>
      </w:r>
      <w:del w:id="183" w:author="Greg Landry" w:date="2018-03-29T10:22:00Z">
        <w:r w:rsidDel="00962BC4">
          <w:rPr>
            <w:rFonts w:ascii="Arial" w:hAnsi="Arial" w:cs="Arial"/>
          </w:rPr>
          <w:delText>the switch on it.. .</w:delText>
        </w:r>
      </w:del>
      <w:r>
        <w:rPr>
          <w:rFonts w:ascii="Arial" w:hAnsi="Arial" w:cs="Arial"/>
        </w:rPr>
        <w:t xml:space="preserve">if </w:t>
      </w:r>
      <w:ins w:id="184" w:author="Greg Landry" w:date="2018-03-29T10:23:00Z">
        <w:r w:rsidR="00962BC4">
          <w:rPr>
            <w:rFonts w:ascii="Arial" w:hAnsi="Arial" w:cs="Arial"/>
          </w:rPr>
          <w:t>the character was</w:t>
        </w:r>
      </w:ins>
      <w:del w:id="185" w:author="Greg Landry" w:date="2018-03-29T10:23:00Z">
        <w:r w:rsidDel="00962BC4">
          <w:rPr>
            <w:rFonts w:ascii="Arial" w:hAnsi="Arial" w:cs="Arial"/>
          </w:rPr>
          <w:delText>it is</w:delText>
        </w:r>
      </w:del>
      <w:r>
        <w:rPr>
          <w:rFonts w:ascii="Arial" w:hAnsi="Arial" w:cs="Arial"/>
        </w:rPr>
        <w:t xml:space="preserve"> a plus it will increase the brightness.</w:t>
      </w:r>
      <w:ins w:id="186" w:author="Greg Landry" w:date="2018-03-29T10:23:00Z">
        <w:r w:rsidR="00962BC4">
          <w:rPr>
            <w:rFonts w:ascii="Arial" w:hAnsi="Arial" w:cs="Arial"/>
          </w:rPr>
          <w:t>.</w:t>
        </w:r>
      </w:ins>
      <w:r>
        <w:rPr>
          <w:rFonts w:ascii="Arial" w:hAnsi="Arial" w:cs="Arial"/>
        </w:rPr>
        <w:t xml:space="preserve">. and if it is a </w:t>
      </w:r>
      <w:ins w:id="187" w:author="Greg Landry" w:date="2018-03-29T10:23:00Z">
        <w:r w:rsidR="00962BC4">
          <w:rPr>
            <w:rFonts w:ascii="Arial" w:hAnsi="Arial" w:cs="Arial"/>
          </w:rPr>
          <w:t>minus</w:t>
        </w:r>
      </w:ins>
      <w:del w:id="188" w:author="Greg Landry" w:date="2018-03-29T10:23:00Z">
        <w:r w:rsidDel="00962BC4">
          <w:rPr>
            <w:rFonts w:ascii="Arial" w:hAnsi="Arial" w:cs="Arial"/>
          </w:rPr>
          <w:delText>–</w:delText>
        </w:r>
      </w:del>
      <w:r>
        <w:rPr>
          <w:rFonts w:ascii="Arial" w:hAnsi="Arial" w:cs="Arial"/>
        </w:rPr>
        <w:t xml:space="preserve"> it will decrease the brightness.</w:t>
      </w:r>
    </w:p>
    <w:p w14:paraId="05EA7068" w14:textId="1FCF9228" w:rsidR="00CE4ABA" w:rsidRDefault="00CE4ABA" w:rsidP="00E0344C">
      <w:pPr>
        <w:pStyle w:val="NormalWeb"/>
        <w:rPr>
          <w:rFonts w:ascii="Arial" w:hAnsi="Arial" w:cs="Arial"/>
        </w:rPr>
      </w:pPr>
      <w:r>
        <w:rPr>
          <w:rFonts w:ascii="Arial" w:hAnsi="Arial" w:cs="Arial"/>
        </w:rPr>
        <w:t xml:space="preserve">The last function is main… </w:t>
      </w:r>
      <w:ins w:id="189" w:author="Greg Landry" w:date="2018-03-29T10:23:00Z">
        <w:r w:rsidR="00962BC4">
          <w:rPr>
            <w:rFonts w:ascii="Arial" w:hAnsi="Arial" w:cs="Arial"/>
          </w:rPr>
          <w:t xml:space="preserve">it </w:t>
        </w:r>
      </w:ins>
      <w:ins w:id="190" w:author="Greg Landry" w:date="2018-03-29T10:39:00Z">
        <w:r w:rsidR="00E913A7">
          <w:rPr>
            <w:rFonts w:ascii="Arial" w:hAnsi="Arial" w:cs="Arial"/>
          </w:rPr>
          <w:t xml:space="preserve">just </w:t>
        </w:r>
      </w:ins>
      <w:r>
        <w:rPr>
          <w:rFonts w:ascii="Arial" w:hAnsi="Arial" w:cs="Arial"/>
        </w:rPr>
        <w:t xml:space="preserve">turns on the </w:t>
      </w:r>
      <w:del w:id="191" w:author="Greg Landry" w:date="2018-03-29T10:23:00Z">
        <w:r w:rsidDel="00962BC4">
          <w:rPr>
            <w:rFonts w:ascii="Arial" w:hAnsi="Arial" w:cs="Arial"/>
          </w:rPr>
          <w:delText>uart</w:delText>
        </w:r>
      </w:del>
      <w:ins w:id="192" w:author="Greg Landry" w:date="2018-03-29T10:23:00Z">
        <w:r w:rsidR="00962BC4">
          <w:rPr>
            <w:rFonts w:ascii="Arial" w:hAnsi="Arial" w:cs="Arial"/>
          </w:rPr>
          <w:t>UART</w:t>
        </w:r>
      </w:ins>
      <w:r>
        <w:rPr>
          <w:rFonts w:ascii="Arial" w:hAnsi="Arial" w:cs="Arial"/>
        </w:rPr>
        <w:t xml:space="preserve">, starts the </w:t>
      </w:r>
      <w:proofErr w:type="spellStart"/>
      <w:r>
        <w:rPr>
          <w:rFonts w:ascii="Arial" w:hAnsi="Arial" w:cs="Arial"/>
        </w:rPr>
        <w:t>bleTask</w:t>
      </w:r>
      <w:proofErr w:type="spellEnd"/>
      <w:r>
        <w:rPr>
          <w:rFonts w:ascii="Arial" w:hAnsi="Arial" w:cs="Arial"/>
        </w:rPr>
        <w:t xml:space="preserve"> and starts the RTOS.</w:t>
      </w:r>
    </w:p>
    <w:p w14:paraId="4D1C0A12" w14:textId="2B809899" w:rsidR="00CE4ABA" w:rsidRDefault="00CE4ABA" w:rsidP="00E0344C">
      <w:pPr>
        <w:pStyle w:val="NormalWeb"/>
        <w:rPr>
          <w:rFonts w:ascii="Arial" w:hAnsi="Arial" w:cs="Arial"/>
        </w:rPr>
      </w:pPr>
      <w:r>
        <w:rPr>
          <w:rFonts w:ascii="Arial" w:hAnsi="Arial" w:cs="Arial"/>
        </w:rPr>
        <w:t>Wow</w:t>
      </w:r>
      <w:ins w:id="193" w:author="Greg Landry" w:date="2018-03-29T10:24:00Z">
        <w:r w:rsidR="000D48B0">
          <w:rPr>
            <w:rFonts w:ascii="Arial" w:hAnsi="Arial" w:cs="Arial"/>
          </w:rPr>
          <w:t>..</w:t>
        </w:r>
      </w:ins>
      <w:del w:id="194" w:author="Greg Landry" w:date="2018-03-29T10:24:00Z">
        <w:r w:rsidDel="000D48B0">
          <w:rPr>
            <w:rFonts w:ascii="Arial" w:hAnsi="Arial" w:cs="Arial"/>
          </w:rPr>
          <w:delText>….</w:delText>
        </w:r>
      </w:del>
      <w:r>
        <w:rPr>
          <w:rFonts w:ascii="Arial" w:hAnsi="Arial" w:cs="Arial"/>
        </w:rPr>
        <w:t xml:space="preserve">. </w:t>
      </w:r>
      <w:del w:id="195" w:author="Greg Landry" w:date="2018-03-29T10:23:00Z">
        <w:r w:rsidDel="00962BC4">
          <w:rPr>
            <w:rFonts w:ascii="Arial" w:hAnsi="Arial" w:cs="Arial"/>
          </w:rPr>
          <w:delText xml:space="preserve">ok </w:delText>
        </w:r>
      </w:del>
      <w:ins w:id="196" w:author="Greg Landry" w:date="2018-03-29T10:23:00Z">
        <w:r w:rsidR="00962BC4">
          <w:rPr>
            <w:rFonts w:ascii="Arial" w:hAnsi="Arial" w:cs="Arial"/>
          </w:rPr>
          <w:t xml:space="preserve">OK </w:t>
        </w:r>
      </w:ins>
      <w:r>
        <w:rPr>
          <w:rFonts w:ascii="Arial" w:hAnsi="Arial" w:cs="Arial"/>
        </w:rPr>
        <w:t>let</w:t>
      </w:r>
      <w:ins w:id="197" w:author="Greg Landry" w:date="2018-03-29T10:23:00Z">
        <w:r w:rsidR="00962BC4">
          <w:rPr>
            <w:rFonts w:ascii="Arial" w:hAnsi="Arial" w:cs="Arial"/>
          </w:rPr>
          <w:t>'</w:t>
        </w:r>
      </w:ins>
      <w:r>
        <w:rPr>
          <w:rFonts w:ascii="Arial" w:hAnsi="Arial" w:cs="Arial"/>
        </w:rPr>
        <w:t>s program this bad boy and see if he works.</w:t>
      </w:r>
    </w:p>
    <w:p w14:paraId="69DE60C5" w14:textId="4013E575" w:rsidR="00CE4ABA" w:rsidRDefault="00CE4ABA" w:rsidP="00E0344C">
      <w:pPr>
        <w:pStyle w:val="NormalWeb"/>
        <w:rPr>
          <w:rFonts w:ascii="Arial" w:hAnsi="Arial" w:cs="Arial"/>
        </w:rPr>
      </w:pPr>
      <w:r>
        <w:rPr>
          <w:rFonts w:ascii="Arial" w:hAnsi="Arial" w:cs="Arial"/>
        </w:rPr>
        <w:t>You can see that I have two development kits here.</w:t>
      </w:r>
      <w:ins w:id="198" w:author="Greg Landry" w:date="2018-03-29T10:23:00Z">
        <w:r w:rsidR="00962BC4">
          <w:rPr>
            <w:rFonts w:ascii="Arial" w:hAnsi="Arial" w:cs="Arial"/>
          </w:rPr>
          <w:t>.</w:t>
        </w:r>
      </w:ins>
      <w:r>
        <w:rPr>
          <w:rFonts w:ascii="Arial" w:hAnsi="Arial" w:cs="Arial"/>
        </w:rPr>
        <w:t xml:space="preserve">. the one that I just programmed… plus the one that is programmed with the </w:t>
      </w:r>
      <w:ins w:id="199" w:author="Greg Landry" w:date="2018-03-29T10:23:00Z">
        <w:r w:rsidR="00962BC4">
          <w:rPr>
            <w:rFonts w:ascii="Arial" w:hAnsi="Arial" w:cs="Arial"/>
          </w:rPr>
          <w:t xml:space="preserve">Simple </w:t>
        </w:r>
      </w:ins>
      <w:del w:id="200" w:author="Greg Landry" w:date="2018-03-29T10:23:00Z">
        <w:r w:rsidDel="00962BC4">
          <w:rPr>
            <w:rFonts w:ascii="Arial" w:hAnsi="Arial" w:cs="Arial"/>
          </w:rPr>
          <w:delText xml:space="preserve">ble </w:delText>
        </w:r>
      </w:del>
      <w:ins w:id="201" w:author="Greg Landry" w:date="2018-03-29T10:23:00Z">
        <w:r w:rsidR="00962BC4">
          <w:rPr>
            <w:rFonts w:ascii="Arial" w:hAnsi="Arial" w:cs="Arial"/>
          </w:rPr>
          <w:t>BLE Peripheral</w:t>
        </w:r>
      </w:ins>
      <w:del w:id="202" w:author="Greg Landry" w:date="2018-03-29T10:23:00Z">
        <w:r w:rsidDel="00962BC4">
          <w:rPr>
            <w:rFonts w:ascii="Arial" w:hAnsi="Arial" w:cs="Arial"/>
          </w:rPr>
          <w:delText>led</w:delText>
        </w:r>
      </w:del>
      <w:r>
        <w:rPr>
          <w:rFonts w:ascii="Arial" w:hAnsi="Arial" w:cs="Arial"/>
        </w:rPr>
        <w:t xml:space="preserve"> </w:t>
      </w:r>
      <w:ins w:id="203" w:author="Greg Landry" w:date="2018-03-29T10:23:00Z">
        <w:r w:rsidR="00962BC4">
          <w:rPr>
            <w:rFonts w:ascii="Arial" w:hAnsi="Arial" w:cs="Arial"/>
          </w:rPr>
          <w:t xml:space="preserve">LED </w:t>
        </w:r>
      </w:ins>
      <w:r>
        <w:rPr>
          <w:rFonts w:ascii="Arial" w:hAnsi="Arial" w:cs="Arial"/>
        </w:rPr>
        <w:t>dimmer firmware.</w:t>
      </w:r>
    </w:p>
    <w:p w14:paraId="75900FFB" w14:textId="77777777" w:rsidR="00B63656" w:rsidRDefault="00B63656" w:rsidP="00B63656">
      <w:pPr>
        <w:pStyle w:val="NormalWeb"/>
        <w:rPr>
          <w:ins w:id="204" w:author="Greg Landry" w:date="2018-03-29T14:33:00Z"/>
          <w:rFonts w:ascii="Arial" w:hAnsi="Arial" w:cs="Arial"/>
        </w:rPr>
      </w:pPr>
      <w:ins w:id="205" w:author="Greg Landry" w:date="2018-03-29T14:33:00Z">
        <w:r>
          <w:rPr>
            <w:rFonts w:ascii="Arial" w:hAnsi="Arial" w:cs="Arial"/>
          </w:rPr>
          <w:t>Let's open a terminal window and see what it says… first we see that it starts… then we see a bunch of BLE devices… finally it finds the one we are looking for and it makes the connection….  Then I see the service discovery has completed… and you can see that LED9 is active on the central and the Red LED has stopped blinking on the peripheral, so they are both connected … that's great.</w:t>
        </w:r>
      </w:ins>
    </w:p>
    <w:p w14:paraId="32C20F57" w14:textId="77777777" w:rsidR="00B63656" w:rsidRDefault="00B63656" w:rsidP="00B63656">
      <w:pPr>
        <w:pStyle w:val="NormalWeb"/>
        <w:rPr>
          <w:ins w:id="206" w:author="Greg Landry" w:date="2018-03-29T14:33:00Z"/>
          <w:rFonts w:ascii="Arial" w:hAnsi="Arial" w:cs="Arial"/>
        </w:rPr>
      </w:pPr>
      <w:ins w:id="207" w:author="Greg Landry" w:date="2018-03-29T14:33:00Z">
        <w:r>
          <w:rPr>
            <w:rFonts w:ascii="Arial" w:hAnsi="Arial" w:cs="Arial"/>
          </w:rPr>
          <w:t>Now when I press ++++ I see that the brightness increases… and then ---- and it decreases.</w:t>
        </w:r>
      </w:ins>
    </w:p>
    <w:p w14:paraId="5677EC96" w14:textId="6EE64F9A" w:rsidR="00B63656" w:rsidRDefault="00B63656" w:rsidP="00E0344C">
      <w:pPr>
        <w:pStyle w:val="NormalWeb"/>
        <w:rPr>
          <w:ins w:id="208" w:author="Greg Landry" w:date="2018-03-29T14:33:00Z"/>
          <w:rFonts w:ascii="Arial" w:hAnsi="Arial" w:cs="Arial"/>
        </w:rPr>
      </w:pPr>
      <w:ins w:id="209" w:author="Greg Landry" w:date="2018-03-29T14:33:00Z">
        <w:r>
          <w:rPr>
            <w:rFonts w:ascii="Arial" w:hAnsi="Arial" w:cs="Arial"/>
          </w:rPr>
          <w:t xml:space="preserve">If I hold the reset on the peripheral… you will see that the central disconnects and starts scanning </w:t>
        </w:r>
      </w:ins>
      <w:ins w:id="210" w:author="Greg Landry" w:date="2018-03-29T14:34:00Z">
        <w:r w:rsidR="00505C73">
          <w:rPr>
            <w:rFonts w:ascii="Arial" w:hAnsi="Arial" w:cs="Arial"/>
          </w:rPr>
          <w:t xml:space="preserve">again </w:t>
        </w:r>
      </w:ins>
      <w:ins w:id="211" w:author="Greg Landry" w:date="2018-03-29T14:33:00Z">
        <w:r>
          <w:rPr>
            <w:rFonts w:ascii="Arial" w:hAnsi="Arial" w:cs="Arial"/>
          </w:rPr>
          <w:t xml:space="preserve">after 10 seconds… </w:t>
        </w:r>
      </w:ins>
      <w:ins w:id="212" w:author="Greg Landry" w:date="2018-03-29T14:34:00Z">
        <w:r w:rsidR="00505C73">
          <w:rPr>
            <w:rFonts w:ascii="Arial" w:hAnsi="Arial" w:cs="Arial"/>
          </w:rPr>
          <w:t>that's</w:t>
        </w:r>
      </w:ins>
      <w:ins w:id="213" w:author="Greg Landry" w:date="2018-03-29T14:33:00Z">
        <w:r>
          <w:rPr>
            <w:rFonts w:ascii="Arial" w:hAnsi="Arial" w:cs="Arial"/>
          </w:rPr>
          <w:t xml:space="preserve"> because the Connection Supervision timeout in the GAP Settings under Connection Parameters has a default of 10 seconds … Once the timeout happens, it turns off LED9 and starts searching again…. When I let go of the reset, quicker than anything it finds the peripheral … reconnects… and now we are rolling again.</w:t>
        </w:r>
      </w:ins>
    </w:p>
    <w:p w14:paraId="0DEBDC22" w14:textId="17529702" w:rsidR="00CE4ABA" w:rsidDel="00B63656" w:rsidRDefault="00CE4ABA" w:rsidP="00B63656">
      <w:pPr>
        <w:pStyle w:val="NormalWeb"/>
        <w:rPr>
          <w:del w:id="214" w:author="Greg Landry" w:date="2018-03-29T14:33:00Z"/>
          <w:rFonts w:ascii="Arial" w:hAnsi="Arial" w:cs="Arial"/>
        </w:rPr>
      </w:pPr>
      <w:del w:id="215" w:author="Greg Landry" w:date="2018-03-29T14:33:00Z">
        <w:r w:rsidDel="00B63656">
          <w:rPr>
            <w:rFonts w:ascii="Arial" w:hAnsi="Arial" w:cs="Arial"/>
          </w:rPr>
          <w:lastRenderedPageBreak/>
          <w:delText xml:space="preserve">Lets open a terminal window and see what it says… first we see that it starts… then we see a bunch of </w:delText>
        </w:r>
      </w:del>
      <w:del w:id="216" w:author="Greg Landry" w:date="2018-03-29T10:24:00Z">
        <w:r w:rsidDel="00962BC4">
          <w:rPr>
            <w:rFonts w:ascii="Arial" w:hAnsi="Arial" w:cs="Arial"/>
          </w:rPr>
          <w:delText xml:space="preserve">ble </w:delText>
        </w:r>
      </w:del>
      <w:del w:id="217" w:author="Greg Landry" w:date="2018-03-29T14:33:00Z">
        <w:r w:rsidDel="00B63656">
          <w:rPr>
            <w:rFonts w:ascii="Arial" w:hAnsi="Arial" w:cs="Arial"/>
          </w:rPr>
          <w:delText xml:space="preserve">devices… finally it finds the one we are looking for and it makes the connection….  Then I see the service discovery has complete… and you can see that </w:delText>
        </w:r>
      </w:del>
      <w:del w:id="218" w:author="Greg Landry" w:date="2018-03-29T10:24:00Z">
        <w:r w:rsidDel="00962BC4">
          <w:rPr>
            <w:rFonts w:ascii="Arial" w:hAnsi="Arial" w:cs="Arial"/>
          </w:rPr>
          <w:delText xml:space="preserve">led9 </w:delText>
        </w:r>
      </w:del>
      <w:del w:id="219" w:author="Greg Landry" w:date="2018-03-29T14:33:00Z">
        <w:r w:rsidDel="00B63656">
          <w:rPr>
            <w:rFonts w:ascii="Arial" w:hAnsi="Arial" w:cs="Arial"/>
          </w:rPr>
          <w:delText>is active on both of the development kits… that</w:delText>
        </w:r>
      </w:del>
      <w:del w:id="220" w:author="Greg Landry" w:date="2018-03-29T10:24:00Z">
        <w:r w:rsidDel="00962BC4">
          <w:rPr>
            <w:rFonts w:ascii="Arial" w:hAnsi="Arial" w:cs="Arial"/>
          </w:rPr>
          <w:delText xml:space="preserve"> is </w:delText>
        </w:r>
      </w:del>
      <w:del w:id="221" w:author="Greg Landry" w:date="2018-03-29T14:33:00Z">
        <w:r w:rsidDel="00B63656">
          <w:rPr>
            <w:rFonts w:ascii="Arial" w:hAnsi="Arial" w:cs="Arial"/>
          </w:rPr>
          <w:delText>great.</w:delText>
        </w:r>
      </w:del>
    </w:p>
    <w:p w14:paraId="2AB46229" w14:textId="06AC53B5" w:rsidR="00CE4ABA" w:rsidDel="00B63656" w:rsidRDefault="00CE4ABA" w:rsidP="00E0344C">
      <w:pPr>
        <w:pStyle w:val="NormalWeb"/>
        <w:rPr>
          <w:del w:id="222" w:author="Greg Landry" w:date="2018-03-29T14:33:00Z"/>
          <w:rFonts w:ascii="Arial" w:hAnsi="Arial" w:cs="Arial"/>
        </w:rPr>
      </w:pPr>
      <w:del w:id="223" w:author="Greg Landry" w:date="2018-03-29T14:33:00Z">
        <w:r w:rsidDel="00B63656">
          <w:rPr>
            <w:rFonts w:ascii="Arial" w:hAnsi="Arial" w:cs="Arial"/>
          </w:rPr>
          <w:delText>Now when I press ++++ I see that the brightness increases… and ---</w:delText>
        </w:r>
      </w:del>
      <w:del w:id="224" w:author="Greg Landry" w:date="2018-03-29T10:24:00Z">
        <w:r w:rsidDel="00962BC4">
          <w:rPr>
            <w:rFonts w:ascii="Arial" w:hAnsi="Arial" w:cs="Arial"/>
          </w:rPr>
          <w:delText>-</w:delText>
        </w:r>
      </w:del>
      <w:del w:id="225" w:author="Greg Landry" w:date="2018-03-29T14:33:00Z">
        <w:r w:rsidDel="00B63656">
          <w:rPr>
            <w:rFonts w:ascii="Arial" w:hAnsi="Arial" w:cs="Arial"/>
          </w:rPr>
          <w:delText>- and it decreases.</w:delText>
        </w:r>
      </w:del>
    </w:p>
    <w:p w14:paraId="51A6AF29" w14:textId="36610356" w:rsidR="00CE4ABA" w:rsidDel="00B63656" w:rsidRDefault="00CE4ABA" w:rsidP="00E0344C">
      <w:pPr>
        <w:pStyle w:val="NormalWeb"/>
        <w:rPr>
          <w:del w:id="226" w:author="Greg Landry" w:date="2018-03-29T14:33:00Z"/>
          <w:rFonts w:ascii="Arial" w:hAnsi="Arial" w:cs="Arial"/>
        </w:rPr>
      </w:pPr>
      <w:del w:id="227" w:author="Greg Landry" w:date="2018-03-29T14:33:00Z">
        <w:r w:rsidDel="00B63656">
          <w:rPr>
            <w:rFonts w:ascii="Arial" w:hAnsi="Arial" w:cs="Arial"/>
          </w:rPr>
          <w:delText xml:space="preserve">If I </w:delText>
        </w:r>
        <w:r w:rsidR="00B85E91" w:rsidDel="00B63656">
          <w:rPr>
            <w:rFonts w:ascii="Arial" w:hAnsi="Arial" w:cs="Arial"/>
          </w:rPr>
          <w:delText>hold the reset on</w:delText>
        </w:r>
        <w:r w:rsidDel="00B63656">
          <w:rPr>
            <w:rFonts w:ascii="Arial" w:hAnsi="Arial" w:cs="Arial"/>
          </w:rPr>
          <w:delText xml:space="preserve"> the peripheral… yu can see </w:delText>
        </w:r>
        <w:r w:rsidR="00B85E91" w:rsidDel="00B63656">
          <w:rPr>
            <w:rFonts w:ascii="Arial" w:hAnsi="Arial" w:cs="Arial"/>
          </w:rPr>
          <w:delText>that after a few seconds… it disconnects … then turns off the LED and starts searching again…. When I let of the reset, quicker than anything it finds the peripheral … reconnects… and now we are rolling again.</w:delText>
        </w:r>
      </w:del>
    </w:p>
    <w:p w14:paraId="438FB2A1" w14:textId="00A4F1D0" w:rsidR="00B85E91" w:rsidRDefault="00B85E91" w:rsidP="00E0344C">
      <w:pPr>
        <w:pStyle w:val="NormalWeb"/>
        <w:rPr>
          <w:rFonts w:ascii="Arial" w:hAnsi="Arial" w:cs="Arial"/>
        </w:rPr>
      </w:pPr>
      <w:r>
        <w:rPr>
          <w:rFonts w:ascii="Arial" w:hAnsi="Arial" w:cs="Arial"/>
        </w:rPr>
        <w:t xml:space="preserve">I think that this is pretty damn cool… hopefully you can see how we might make a remote control for the robot…  which is </w:t>
      </w:r>
      <w:del w:id="228" w:author="Greg Landry" w:date="2018-03-29T10:24:00Z">
        <w:r w:rsidDel="00962BC4">
          <w:rPr>
            <w:rFonts w:ascii="Arial" w:hAnsi="Arial" w:cs="Arial"/>
          </w:rPr>
          <w:delText xml:space="preserve">actually </w:delText>
        </w:r>
      </w:del>
      <w:r>
        <w:rPr>
          <w:rFonts w:ascii="Arial" w:hAnsi="Arial" w:cs="Arial"/>
        </w:rPr>
        <w:t>exactly what we are going to do in the next video.</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0860B9"/>
    <w:rsid w:val="000D48B0"/>
    <w:rsid w:val="00132947"/>
    <w:rsid w:val="0013662A"/>
    <w:rsid w:val="00144D06"/>
    <w:rsid w:val="001658E0"/>
    <w:rsid w:val="001764BB"/>
    <w:rsid w:val="00177218"/>
    <w:rsid w:val="001A1AE3"/>
    <w:rsid w:val="001A4FE2"/>
    <w:rsid w:val="001F399B"/>
    <w:rsid w:val="002044D2"/>
    <w:rsid w:val="00215696"/>
    <w:rsid w:val="00216BA7"/>
    <w:rsid w:val="00252858"/>
    <w:rsid w:val="00272586"/>
    <w:rsid w:val="002804C6"/>
    <w:rsid w:val="002C06E5"/>
    <w:rsid w:val="002D622C"/>
    <w:rsid w:val="002E7746"/>
    <w:rsid w:val="0030120E"/>
    <w:rsid w:val="00315E0A"/>
    <w:rsid w:val="003718EE"/>
    <w:rsid w:val="003853A1"/>
    <w:rsid w:val="00396CAA"/>
    <w:rsid w:val="003A406F"/>
    <w:rsid w:val="003F68AB"/>
    <w:rsid w:val="00423828"/>
    <w:rsid w:val="00431BF5"/>
    <w:rsid w:val="00477858"/>
    <w:rsid w:val="004A5267"/>
    <w:rsid w:val="004D6257"/>
    <w:rsid w:val="005029C9"/>
    <w:rsid w:val="005059E5"/>
    <w:rsid w:val="00505C73"/>
    <w:rsid w:val="00546E9B"/>
    <w:rsid w:val="00547B48"/>
    <w:rsid w:val="00582DE3"/>
    <w:rsid w:val="005E4455"/>
    <w:rsid w:val="005E4B98"/>
    <w:rsid w:val="005E73E6"/>
    <w:rsid w:val="005F7835"/>
    <w:rsid w:val="00600A66"/>
    <w:rsid w:val="00620717"/>
    <w:rsid w:val="006266C0"/>
    <w:rsid w:val="006376DC"/>
    <w:rsid w:val="006558A0"/>
    <w:rsid w:val="00673A5D"/>
    <w:rsid w:val="006A3522"/>
    <w:rsid w:val="006D0BCB"/>
    <w:rsid w:val="0072767A"/>
    <w:rsid w:val="007546A4"/>
    <w:rsid w:val="00765193"/>
    <w:rsid w:val="007B0BD5"/>
    <w:rsid w:val="007D3DDF"/>
    <w:rsid w:val="007D6AD6"/>
    <w:rsid w:val="00846282"/>
    <w:rsid w:val="00877708"/>
    <w:rsid w:val="008A3FE4"/>
    <w:rsid w:val="008B1B5B"/>
    <w:rsid w:val="008B7209"/>
    <w:rsid w:val="008D2510"/>
    <w:rsid w:val="009013C0"/>
    <w:rsid w:val="0091410B"/>
    <w:rsid w:val="00962BC4"/>
    <w:rsid w:val="009854C5"/>
    <w:rsid w:val="009913EB"/>
    <w:rsid w:val="00997E56"/>
    <w:rsid w:val="009A1A2A"/>
    <w:rsid w:val="009E0645"/>
    <w:rsid w:val="00A072B4"/>
    <w:rsid w:val="00A13116"/>
    <w:rsid w:val="00A54CC7"/>
    <w:rsid w:val="00AC3195"/>
    <w:rsid w:val="00AC4C39"/>
    <w:rsid w:val="00AD3D71"/>
    <w:rsid w:val="00B0392E"/>
    <w:rsid w:val="00B223AE"/>
    <w:rsid w:val="00B23FE1"/>
    <w:rsid w:val="00B37780"/>
    <w:rsid w:val="00B63656"/>
    <w:rsid w:val="00B66AFF"/>
    <w:rsid w:val="00B7324F"/>
    <w:rsid w:val="00B7645B"/>
    <w:rsid w:val="00B85E91"/>
    <w:rsid w:val="00BD18BF"/>
    <w:rsid w:val="00C04FC2"/>
    <w:rsid w:val="00C35243"/>
    <w:rsid w:val="00CE49F7"/>
    <w:rsid w:val="00CE4ABA"/>
    <w:rsid w:val="00CE652C"/>
    <w:rsid w:val="00CE799F"/>
    <w:rsid w:val="00D13311"/>
    <w:rsid w:val="00D41FCB"/>
    <w:rsid w:val="00D7472B"/>
    <w:rsid w:val="00DA22E8"/>
    <w:rsid w:val="00DB10E7"/>
    <w:rsid w:val="00DB42BD"/>
    <w:rsid w:val="00DD0285"/>
    <w:rsid w:val="00DD051C"/>
    <w:rsid w:val="00DE5C73"/>
    <w:rsid w:val="00E0344C"/>
    <w:rsid w:val="00E2438E"/>
    <w:rsid w:val="00E868E2"/>
    <w:rsid w:val="00E913A7"/>
    <w:rsid w:val="00EB5D88"/>
    <w:rsid w:val="00F5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1F3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99B"/>
    <w:rPr>
      <w:rFonts w:ascii="Segoe UI" w:hAnsi="Segoe UI" w:cs="Segoe UI"/>
      <w:sz w:val="18"/>
      <w:szCs w:val="18"/>
    </w:rPr>
  </w:style>
  <w:style w:type="paragraph" w:styleId="Header">
    <w:name w:val="header"/>
    <w:basedOn w:val="Normal"/>
    <w:link w:val="HeaderChar"/>
    <w:rsid w:val="00B63656"/>
    <w:pPr>
      <w:tabs>
        <w:tab w:val="center" w:pos="4320"/>
        <w:tab w:val="right" w:pos="8640"/>
      </w:tabs>
    </w:pPr>
    <w:rPr>
      <w:rFonts w:ascii="Times" w:eastAsia="Yu Mincho" w:hAnsi="Times" w:cs="Times New Roman"/>
      <w:szCs w:val="20"/>
    </w:rPr>
  </w:style>
  <w:style w:type="character" w:customStyle="1" w:styleId="HeaderChar">
    <w:name w:val="Header Char"/>
    <w:basedOn w:val="DefaultParagraphFont"/>
    <w:link w:val="Header"/>
    <w:rsid w:val="00B63656"/>
    <w:rPr>
      <w:rFonts w:ascii="Times" w:eastAsia="Yu Mincho"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37</cp:revision>
  <dcterms:created xsi:type="dcterms:W3CDTF">2017-07-31T23:56:00Z</dcterms:created>
  <dcterms:modified xsi:type="dcterms:W3CDTF">2018-03-29T21:14:00Z</dcterms:modified>
</cp:coreProperties>
</file>