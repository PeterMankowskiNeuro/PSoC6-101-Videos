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5B6B8" w14:textId="43A76A67" w:rsidR="008F16B1" w:rsidRDefault="008F16B1" w:rsidP="008F16B1">
      <w:pPr>
        <w:pStyle w:val="NormalWeb"/>
        <w:rPr>
          <w:ins w:id="0" w:author="Alan Hawse" w:date="2018-03-26T09:50:00Z"/>
        </w:rPr>
      </w:pPr>
      <w:ins w:id="1" w:author="Alan Hawse" w:date="2018-03-26T09:50:00Z">
        <w:r>
          <w:rPr>
            <w:rFonts w:ascii="Arial,Bold" w:hAnsi="Arial,Bold"/>
          </w:rPr>
          <w:t>P6-2-1A UART</w:t>
        </w:r>
      </w:ins>
    </w:p>
    <w:p w14:paraId="15022D26" w14:textId="4D00EA9F" w:rsidR="007B0BD5" w:rsidDel="008F16B1" w:rsidRDefault="001764BB" w:rsidP="007B0BD5">
      <w:pPr>
        <w:pStyle w:val="NormalWeb"/>
        <w:rPr>
          <w:del w:id="2" w:author="Alan Hawse" w:date="2018-03-26T09:50:00Z"/>
        </w:rPr>
      </w:pPr>
      <w:del w:id="3" w:author="Alan Hawse" w:date="2018-03-26T09:50:00Z">
        <w:r w:rsidDel="008F16B1">
          <w:rPr>
            <w:rFonts w:ascii="Arial,Bold" w:hAnsi="Arial,Bold"/>
          </w:rPr>
          <w:delText>UART</w:delText>
        </w:r>
        <w:r w:rsidR="002330B8" w:rsidDel="008F16B1">
          <w:rPr>
            <w:rFonts w:ascii="Arial,Bold" w:hAnsi="Arial,Bold"/>
          </w:rPr>
          <w:delText>Printf</w:delText>
        </w:r>
        <w:r w:rsidR="00021A8D" w:rsidDel="008F16B1">
          <w:rPr>
            <w:rFonts w:ascii="Arial,Bold" w:hAnsi="Arial,Bold"/>
          </w:rPr>
          <w:delText xml:space="preserve"> (2-1 reshoot)</w:delText>
        </w:r>
      </w:del>
    </w:p>
    <w:p w14:paraId="69F1B7F8" w14:textId="46325B11" w:rsidR="001C0122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1C0122">
        <w:rPr>
          <w:rFonts w:ascii="Arial" w:hAnsi="Arial" w:cs="Arial"/>
        </w:rPr>
        <w:t>In next few videos I will show you the basic building blocks to create our BLE-Controlled robotic arm; this will include a UART terminal interface, PWMs to control the servo motors, EZ-I2C dashboard interface, digital logic-based kill switch, capacitive sensing controls and an advanced technique for debugging RTOS applications.</w:t>
      </w:r>
      <w:r w:rsidR="003D44C9">
        <w:rPr>
          <w:rFonts w:ascii="Arial" w:hAnsi="Arial" w:cs="Arial"/>
        </w:rPr>
        <w:t xml:space="preserve">  As I go through these videos, I will first create a bare metal implementation so you understand the basics for each peripheral function and then we’ll integrate those functions with an RTOS into the BLE-controlled robotic arm project.</w:t>
      </w:r>
    </w:p>
    <w:p w14:paraId="1F6D8F0D" w14:textId="5C4FAEF3" w:rsidR="003D44C9" w:rsidRDefault="001C0122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Let’s start with </w:t>
      </w:r>
      <w:r w:rsidR="00272586">
        <w:rPr>
          <w:rFonts w:ascii="Arial" w:hAnsi="Arial" w:cs="Arial"/>
        </w:rPr>
        <w:t>the UART interface to a PC terminal client</w:t>
      </w:r>
      <w:r w:rsidR="003A406F">
        <w:rPr>
          <w:rFonts w:ascii="Arial" w:hAnsi="Arial" w:cs="Arial"/>
        </w:rPr>
        <w:t>.</w:t>
      </w:r>
      <w:r w:rsidR="00272586">
        <w:rPr>
          <w:rFonts w:ascii="Arial" w:hAnsi="Arial" w:cs="Arial"/>
        </w:rPr>
        <w:t xml:space="preserve">  The UART interface is great as a rudimentary debug interface when developing an application</w:t>
      </w:r>
      <w:r>
        <w:rPr>
          <w:rFonts w:ascii="Arial" w:hAnsi="Arial" w:cs="Arial"/>
        </w:rPr>
        <w:t>. It can also be used</w:t>
      </w:r>
      <w:r w:rsidR="00272586">
        <w:rPr>
          <w:rFonts w:ascii="Arial" w:hAnsi="Arial" w:cs="Arial"/>
        </w:rPr>
        <w:t xml:space="preserve"> as a basic communications peripheral for other system ICs.</w:t>
      </w:r>
    </w:p>
    <w:p w14:paraId="0FA78EEF" w14:textId="203CA472" w:rsidR="00272586" w:rsidRDefault="003D44C9" w:rsidP="007B0BD5">
      <w:pPr>
        <w:pStyle w:val="NormalWeb"/>
        <w:rPr>
          <w:rFonts w:ascii="Arial" w:hAnsi="Arial" w:cs="Arial"/>
        </w:rPr>
      </w:pPr>
      <w:del w:id="4" w:author="Greg Landry" w:date="2018-03-26T13:44:00Z">
        <w:r w:rsidDel="00441634">
          <w:rPr>
            <w:rFonts w:ascii="Arial" w:hAnsi="Arial" w:cs="Arial"/>
          </w:rPr>
          <w:delText>So, let’s start by adding</w:delText>
        </w:r>
      </w:del>
      <w:ins w:id="5" w:author="Greg Landry" w:date="2018-03-26T13:44:00Z">
        <w:r w:rsidR="00441634">
          <w:rPr>
            <w:rFonts w:ascii="Arial" w:hAnsi="Arial" w:cs="Arial"/>
          </w:rPr>
          <w:t>First</w:t>
        </w:r>
        <w:r w:rsidR="00EE18FB">
          <w:rPr>
            <w:rFonts w:ascii="Arial" w:hAnsi="Arial" w:cs="Arial"/>
          </w:rPr>
          <w:t>,</w:t>
        </w:r>
        <w:r w:rsidR="00441634">
          <w:rPr>
            <w:rFonts w:ascii="Arial" w:hAnsi="Arial" w:cs="Arial"/>
          </w:rPr>
          <w:t xml:space="preserve"> we will add</w:t>
        </w:r>
      </w:ins>
      <w:r>
        <w:rPr>
          <w:rFonts w:ascii="Arial" w:hAnsi="Arial" w:cs="Arial"/>
        </w:rPr>
        <w:t xml:space="preserve"> a new project to our previously used workspace.  Let’s call this “BasicUART”.</w:t>
      </w:r>
    </w:p>
    <w:p w14:paraId="1DE78A9F" w14:textId="116C2331" w:rsidR="003D44C9" w:rsidRDefault="003D44C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As with our other projects, let’s drag and drop the </w:t>
      </w:r>
      <w:r w:rsidR="001D573A">
        <w:rPr>
          <w:rFonts w:ascii="Arial" w:hAnsi="Arial" w:cs="Arial"/>
        </w:rPr>
        <w:t>UART component on to the schematic.  Double click again to edit.  Let’s call it “UART”.  All the other settings look good, so click okay.</w:t>
      </w:r>
    </w:p>
    <w:p w14:paraId="0D8DBBD9" w14:textId="5144277A" w:rsidR="001D573A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Double click on the pins file under the design wide resources and assign the RX and TX to P5[0] and P5[1]. </w:t>
      </w:r>
    </w:p>
    <w:p w14:paraId="1F98FEC4" w14:textId="334983E0" w:rsidR="008317F7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On the back of the PSoC 6 BLE Pioneer board, you can actually see the silkscreen notes regarding the I/Os.  This is a nice quick reference as you build out these projects.</w:t>
      </w:r>
    </w:p>
    <w:p w14:paraId="2496C6D6" w14:textId="7F28BF7B" w:rsidR="00021A8D" w:rsidDel="00615671" w:rsidRDefault="00021A8D" w:rsidP="007B0BD5">
      <w:pPr>
        <w:pStyle w:val="NormalWeb"/>
        <w:rPr>
          <w:del w:id="6" w:author="Alan Hawse" w:date="2018-03-26T09:38:00Z"/>
          <w:rFonts w:ascii="Arial" w:hAnsi="Arial" w:cs="Arial"/>
        </w:rPr>
      </w:pPr>
      <w:del w:id="7" w:author="Alan Hawse" w:date="2018-03-26T09:38:00Z">
        <w:r w:rsidRPr="00021A8D" w:rsidDel="00615671">
          <w:rPr>
            <w:rFonts w:ascii="Arial" w:hAnsi="Arial" w:cs="Arial"/>
            <w:highlight w:val="yellow"/>
          </w:rPr>
          <w:delText>[CUT FROM PREVIOUSLY EDITED VIDEO AND RESHOOT – ~2:04]</w:delText>
        </w:r>
      </w:del>
    </w:p>
    <w:p w14:paraId="348067BD" w14:textId="4E92C024" w:rsidR="002330B8" w:rsidRPr="0065673C" w:rsidRDefault="00021A8D" w:rsidP="007B0BD5">
      <w:pPr>
        <w:pStyle w:val="NormalWeb"/>
        <w:rPr>
          <w:rFonts w:ascii="Arial" w:hAnsi="Arial" w:cs="Arial"/>
        </w:rPr>
      </w:pPr>
      <w:r w:rsidRPr="0065673C">
        <w:rPr>
          <w:rFonts w:ascii="Arial" w:hAnsi="Arial" w:cs="Arial"/>
        </w:rPr>
        <w:t xml:space="preserve">So, everybody likes to </w:t>
      </w:r>
      <w:ins w:id="8" w:author="Greg Landry" w:date="2018-03-26T13:47:00Z">
        <w:r w:rsidR="00EE18FB">
          <w:rPr>
            <w:rFonts w:ascii="Arial" w:hAnsi="Arial" w:cs="Arial"/>
          </w:rPr>
          <w:t xml:space="preserve">use </w:t>
        </w:r>
      </w:ins>
      <w:r w:rsidRPr="0065673C">
        <w:rPr>
          <w:rFonts w:ascii="Arial" w:hAnsi="Arial" w:cs="Arial"/>
        </w:rPr>
        <w:t>printf.  How do I make that work?  To do that I need to re</w:t>
      </w:r>
      <w:ins w:id="9" w:author="Greg Landry" w:date="2018-03-26T13:47:00Z">
        <w:r w:rsidR="00EE18FB">
          <w:rPr>
            <w:rFonts w:ascii="Arial" w:hAnsi="Arial" w:cs="Arial"/>
          </w:rPr>
          <w:t>-</w:t>
        </w:r>
      </w:ins>
      <w:r w:rsidRPr="0065673C">
        <w:rPr>
          <w:rFonts w:ascii="Arial" w:hAnsi="Arial" w:cs="Arial"/>
        </w:rPr>
        <w:t xml:space="preserve">target </w:t>
      </w:r>
      <w:r w:rsidRPr="0024237B">
        <w:rPr>
          <w:rFonts w:ascii="Arial" w:hAnsi="Arial" w:cs="Arial"/>
          <w:i/>
          <w:rPrChange w:id="10" w:author="Greg Landry" w:date="2018-03-26T13:48:00Z">
            <w:rPr>
              <w:rFonts w:ascii="Arial" w:hAnsi="Arial" w:cs="Arial"/>
            </w:rPr>
          </w:rPrChange>
        </w:rPr>
        <w:t>stdout</w:t>
      </w:r>
      <w:r w:rsidRPr="0065673C">
        <w:rPr>
          <w:rFonts w:ascii="Arial" w:hAnsi="Arial" w:cs="Arial"/>
        </w:rPr>
        <w:t xml:space="preserve"> to the UART. We’ve built a library that will allow you to re</w:t>
      </w:r>
      <w:ins w:id="11" w:author="Greg Landry" w:date="2018-03-26T13:47:00Z">
        <w:r w:rsidR="00EE18FB">
          <w:rPr>
            <w:rFonts w:ascii="Arial" w:hAnsi="Arial" w:cs="Arial"/>
          </w:rPr>
          <w:t>-</w:t>
        </w:r>
      </w:ins>
      <w:r w:rsidRPr="0065673C">
        <w:rPr>
          <w:rFonts w:ascii="Arial" w:hAnsi="Arial" w:cs="Arial"/>
        </w:rPr>
        <w:t xml:space="preserve">target which we call </w:t>
      </w:r>
      <w:r w:rsidRPr="00EE18FB">
        <w:rPr>
          <w:rFonts w:ascii="Arial" w:hAnsi="Arial" w:cs="Arial"/>
          <w:i/>
          <w:rPrChange w:id="12" w:author="Greg Landry" w:date="2018-03-26T13:47:00Z">
            <w:rPr>
              <w:rFonts w:ascii="Arial" w:hAnsi="Arial" w:cs="Arial"/>
            </w:rPr>
          </w:rPrChange>
        </w:rPr>
        <w:t>Retarget I/O</w:t>
      </w:r>
      <w:r w:rsidRPr="0065673C">
        <w:rPr>
          <w:rFonts w:ascii="Arial" w:hAnsi="Arial" w:cs="Arial"/>
        </w:rPr>
        <w:t xml:space="preserve">. To include this library into your project, open build settings, click on PDL, scroll to down and click the check box next to </w:t>
      </w:r>
      <w:r w:rsidRPr="00EE18FB">
        <w:rPr>
          <w:rFonts w:ascii="Arial" w:hAnsi="Arial" w:cs="Arial"/>
          <w:i/>
          <w:rPrChange w:id="13" w:author="Greg Landry" w:date="2018-03-26T13:48:00Z">
            <w:rPr>
              <w:rFonts w:ascii="Arial" w:hAnsi="Arial" w:cs="Arial"/>
            </w:rPr>
          </w:rPrChange>
        </w:rPr>
        <w:t>Retarget I/O</w:t>
      </w:r>
      <w:r w:rsidRPr="0065673C">
        <w:rPr>
          <w:rFonts w:ascii="Arial" w:hAnsi="Arial" w:cs="Arial"/>
        </w:rPr>
        <w:t xml:space="preserve">. </w:t>
      </w:r>
    </w:p>
    <w:p w14:paraId="55AD8BBE" w14:textId="0983AE9C" w:rsidR="002330B8" w:rsidRDefault="00021A8D" w:rsidP="007B0BD5">
      <w:pPr>
        <w:pStyle w:val="NormalWeb"/>
        <w:rPr>
          <w:rFonts w:ascii="Arial" w:hAnsi="Arial" w:cs="Arial"/>
          <w:lang w:eastAsia="ja-JP"/>
        </w:rPr>
      </w:pPr>
      <w:r w:rsidRPr="0065673C">
        <w:rPr>
          <w:rFonts w:ascii="Arial" w:hAnsi="Arial" w:cs="Arial"/>
        </w:rPr>
        <w:t>Now l</w:t>
      </w:r>
      <w:r w:rsidR="001D573A" w:rsidRPr="0065673C">
        <w:rPr>
          <w:rFonts w:ascii="Arial" w:hAnsi="Arial" w:cs="Arial"/>
        </w:rPr>
        <w:t>et’s generate the application.</w:t>
      </w:r>
      <w:r w:rsidR="002330B8" w:rsidRPr="0065673C">
        <w:rPr>
          <w:rFonts w:ascii="Arial" w:hAnsi="Arial" w:cs="Arial" w:hint="eastAsia"/>
          <w:lang w:eastAsia="ja-JP"/>
        </w:rPr>
        <w:t xml:space="preserve"> </w:t>
      </w:r>
      <w:r w:rsidR="002330B8" w:rsidRPr="0065673C">
        <w:rPr>
          <w:rFonts w:ascii="Arial" w:hAnsi="Arial" w:cs="Arial"/>
          <w:lang w:eastAsia="ja-JP"/>
        </w:rPr>
        <w:t>O</w:t>
      </w:r>
      <w:r w:rsidR="002330B8" w:rsidRPr="0065673C">
        <w:rPr>
          <w:rFonts w:ascii="Arial" w:hAnsi="Arial" w:cs="Arial" w:hint="eastAsia"/>
          <w:lang w:eastAsia="ja-JP"/>
        </w:rPr>
        <w:t xml:space="preserve">nce </w:t>
      </w:r>
      <w:r w:rsidRPr="0065673C">
        <w:rPr>
          <w:rFonts w:ascii="Arial" w:hAnsi="Arial" w:cs="Arial"/>
          <w:lang w:eastAsia="ja-JP"/>
        </w:rPr>
        <w:t xml:space="preserve">that’s </w:t>
      </w:r>
      <w:r w:rsidR="002330B8" w:rsidRPr="0065673C">
        <w:rPr>
          <w:rFonts w:ascii="Arial" w:hAnsi="Arial" w:cs="Arial"/>
          <w:lang w:eastAsia="ja-JP"/>
        </w:rPr>
        <w:t>done, you’ll see a file called “</w:t>
      </w:r>
      <w:del w:id="14" w:author="Greg Landry" w:date="2018-03-26T15:04:00Z">
        <w:r w:rsidR="002330B8" w:rsidRPr="0065673C" w:rsidDel="00922320">
          <w:rPr>
            <w:rFonts w:ascii="Arial" w:hAnsi="Arial" w:cs="Arial"/>
            <w:lang w:eastAsia="ja-JP"/>
          </w:rPr>
          <w:delText>StandardIO</w:delText>
        </w:r>
      </w:del>
      <w:ins w:id="15" w:author="Greg Landry" w:date="2018-03-26T15:04:00Z">
        <w:r w:rsidR="00922320">
          <w:rPr>
            <w:rFonts w:ascii="Arial" w:hAnsi="Arial" w:cs="Arial"/>
            <w:lang w:eastAsia="ja-JP"/>
          </w:rPr>
          <w:t>stdio</w:t>
        </w:r>
      </w:ins>
      <w:r w:rsidR="00CD6D52">
        <w:rPr>
          <w:rFonts w:ascii="Arial" w:hAnsi="Arial" w:cs="Arial"/>
          <w:lang w:eastAsia="ja-JP"/>
        </w:rPr>
        <w:t>_</w:t>
      </w:r>
      <w:r w:rsidR="002330B8" w:rsidRPr="0065673C">
        <w:rPr>
          <w:rFonts w:ascii="Arial" w:hAnsi="Arial" w:cs="Arial"/>
          <w:lang w:eastAsia="ja-JP"/>
        </w:rPr>
        <w:t xml:space="preserve">user.h” </w:t>
      </w:r>
      <w:r w:rsidRPr="0065673C">
        <w:rPr>
          <w:rFonts w:ascii="Arial" w:hAnsi="Arial" w:cs="Arial"/>
          <w:lang w:eastAsia="ja-JP"/>
        </w:rPr>
        <w:t xml:space="preserve">that’s </w:t>
      </w:r>
      <w:r w:rsidR="002330B8" w:rsidRPr="0065673C">
        <w:rPr>
          <w:rFonts w:ascii="Arial" w:hAnsi="Arial" w:cs="Arial"/>
          <w:lang w:eastAsia="ja-JP"/>
        </w:rPr>
        <w:t>been generated</w:t>
      </w:r>
      <w:ins w:id="16" w:author="Greg Landry" w:date="2018-03-26T15:04:00Z">
        <w:r w:rsidR="00D3717A">
          <w:rPr>
            <w:rFonts w:ascii="Arial" w:hAnsi="Arial" w:cs="Arial"/>
            <w:lang w:eastAsia="ja-JP"/>
          </w:rPr>
          <w:t xml:space="preserve"> in the Shared Files folder</w:t>
        </w:r>
      </w:ins>
      <w:bookmarkStart w:id="17" w:name="_GoBack"/>
      <w:bookmarkEnd w:id="17"/>
      <w:r w:rsidR="002330B8" w:rsidRPr="0065673C">
        <w:rPr>
          <w:rFonts w:ascii="Arial" w:hAnsi="Arial" w:cs="Arial"/>
          <w:lang w:eastAsia="ja-JP"/>
        </w:rPr>
        <w:t>.</w:t>
      </w:r>
      <w:r w:rsidRPr="0065673C">
        <w:rPr>
          <w:rFonts w:ascii="Arial" w:hAnsi="Arial" w:cs="Arial"/>
          <w:lang w:eastAsia="ja-JP"/>
        </w:rPr>
        <w:t xml:space="preserve"> This </w:t>
      </w:r>
      <w:r w:rsidR="00CD6D52">
        <w:rPr>
          <w:rFonts w:ascii="Arial" w:hAnsi="Arial" w:cs="Arial"/>
          <w:lang w:eastAsia="ja-JP"/>
        </w:rPr>
        <w:t xml:space="preserve">is where you configure which UART you want </w:t>
      </w:r>
      <w:r w:rsidR="00CD6D52" w:rsidRPr="0024237B">
        <w:rPr>
          <w:rFonts w:ascii="Arial" w:hAnsi="Arial" w:cs="Arial"/>
          <w:i/>
          <w:lang w:eastAsia="ja-JP"/>
          <w:rPrChange w:id="18" w:author="Greg Landry" w:date="2018-03-26T13:48:00Z">
            <w:rPr>
              <w:rFonts w:ascii="Arial" w:hAnsi="Arial" w:cs="Arial"/>
              <w:lang w:eastAsia="ja-JP"/>
            </w:rPr>
          </w:rPrChange>
        </w:rPr>
        <w:t>stdout</w:t>
      </w:r>
      <w:r w:rsidR="00CD6D52">
        <w:rPr>
          <w:rFonts w:ascii="Arial" w:hAnsi="Arial" w:cs="Arial"/>
          <w:lang w:eastAsia="ja-JP"/>
        </w:rPr>
        <w:t xml:space="preserve"> and </w:t>
      </w:r>
      <w:r w:rsidR="00CD6D52" w:rsidRPr="0024237B">
        <w:rPr>
          <w:rFonts w:ascii="Arial" w:hAnsi="Arial" w:cs="Arial"/>
          <w:i/>
          <w:lang w:eastAsia="ja-JP"/>
          <w:rPrChange w:id="19" w:author="Greg Landry" w:date="2018-03-26T13:48:00Z">
            <w:rPr>
              <w:rFonts w:ascii="Arial" w:hAnsi="Arial" w:cs="Arial"/>
              <w:lang w:eastAsia="ja-JP"/>
            </w:rPr>
          </w:rPrChange>
        </w:rPr>
        <w:t>stdin</w:t>
      </w:r>
      <w:r w:rsidR="00CD6D52">
        <w:rPr>
          <w:rFonts w:ascii="Arial" w:hAnsi="Arial" w:cs="Arial"/>
          <w:lang w:eastAsia="ja-JP"/>
        </w:rPr>
        <w:t xml:space="preserve"> to point to</w:t>
      </w:r>
      <w:r>
        <w:rPr>
          <w:rFonts w:ascii="Arial" w:hAnsi="Arial" w:cs="Arial"/>
          <w:lang w:eastAsia="ja-JP"/>
        </w:rPr>
        <w:t xml:space="preserve">.  Scroll down </w:t>
      </w:r>
      <w:r w:rsidR="00E454A9">
        <w:rPr>
          <w:rFonts w:ascii="Arial" w:hAnsi="Arial" w:cs="Arial"/>
          <w:lang w:eastAsia="ja-JP"/>
        </w:rPr>
        <w:t>to the first few lines of code.  We need to insert</w:t>
      </w:r>
      <w:del w:id="20" w:author="Greg Landry" w:date="2018-03-26T13:48:00Z">
        <w:r w:rsidR="00E454A9" w:rsidDel="0024237B">
          <w:rPr>
            <w:rFonts w:ascii="Arial" w:hAnsi="Arial" w:cs="Arial"/>
            <w:lang w:eastAsia="ja-JP"/>
          </w:rPr>
          <w:delText xml:space="preserve"> a</w:delText>
        </w:r>
      </w:del>
      <w:r w:rsidR="00E454A9">
        <w:rPr>
          <w:rFonts w:ascii="Arial" w:hAnsi="Arial" w:cs="Arial"/>
          <w:lang w:eastAsia="ja-JP"/>
        </w:rPr>
        <w:t xml:space="preserve"> </w:t>
      </w:r>
      <w:r w:rsidR="00E454A9" w:rsidRPr="0024237B">
        <w:rPr>
          <w:rFonts w:ascii="Arial" w:hAnsi="Arial" w:cs="Arial"/>
          <w:i/>
          <w:lang w:eastAsia="ja-JP"/>
          <w:rPrChange w:id="21" w:author="Greg Landry" w:date="2018-03-26T13:48:00Z">
            <w:rPr>
              <w:rFonts w:ascii="Arial" w:hAnsi="Arial" w:cs="Arial"/>
              <w:lang w:eastAsia="ja-JP"/>
            </w:rPr>
          </w:rPrChange>
        </w:rPr>
        <w:t>#include project.h</w:t>
      </w:r>
      <w:r w:rsidR="00E454A9">
        <w:rPr>
          <w:rFonts w:ascii="Arial" w:hAnsi="Arial" w:cs="Arial"/>
          <w:lang w:eastAsia="ja-JP"/>
        </w:rPr>
        <w:t xml:space="preserve"> so we can then reference the appropriate UART below</w:t>
      </w:r>
      <w:r>
        <w:rPr>
          <w:rFonts w:ascii="Arial" w:hAnsi="Arial" w:cs="Arial"/>
          <w:lang w:eastAsia="ja-JP"/>
        </w:rPr>
        <w:t>.</w:t>
      </w:r>
      <w:r w:rsidR="00E454A9">
        <w:rPr>
          <w:rFonts w:ascii="Arial" w:hAnsi="Arial" w:cs="Arial"/>
          <w:lang w:eastAsia="ja-JP"/>
        </w:rPr>
        <w:t xml:space="preserve"> Next, go to </w:t>
      </w:r>
      <w:del w:id="22" w:author="Greg Landry" w:date="2018-03-26T13:48:00Z">
        <w:r w:rsidR="00E454A9" w:rsidDel="0024237B">
          <w:rPr>
            <w:rFonts w:ascii="Arial" w:hAnsi="Arial" w:cs="Arial"/>
            <w:lang w:eastAsia="ja-JP"/>
          </w:rPr>
          <w:delText xml:space="preserve">the </w:delText>
        </w:r>
      </w:del>
      <w:r w:rsidR="00E454A9" w:rsidRPr="0024237B">
        <w:rPr>
          <w:rFonts w:ascii="Arial" w:hAnsi="Arial" w:cs="Arial"/>
          <w:i/>
          <w:lang w:eastAsia="ja-JP"/>
          <w:rPrChange w:id="23" w:author="Greg Landry" w:date="2018-03-26T13:48:00Z">
            <w:rPr>
              <w:rFonts w:ascii="Arial" w:hAnsi="Arial" w:cs="Arial"/>
              <w:lang w:eastAsia="ja-JP"/>
            </w:rPr>
          </w:rPrChange>
        </w:rPr>
        <w:t>#define IO_STDOUT_UART</w:t>
      </w:r>
      <w:r w:rsidR="00E454A9">
        <w:rPr>
          <w:rFonts w:ascii="Arial" w:hAnsi="Arial" w:cs="Arial"/>
          <w:lang w:eastAsia="ja-JP"/>
        </w:rPr>
        <w:t xml:space="preserve"> and </w:t>
      </w:r>
      <w:del w:id="24" w:author="Greg Landry" w:date="2018-03-26T13:53:00Z">
        <w:r w:rsidR="00E454A9" w:rsidDel="00647EE4">
          <w:rPr>
            <w:rFonts w:ascii="Arial" w:hAnsi="Arial" w:cs="Arial"/>
            <w:lang w:eastAsia="ja-JP"/>
          </w:rPr>
          <w:delText>put in the name of the UART component</w:delText>
        </w:r>
      </w:del>
      <w:ins w:id="25" w:author="Greg Landry" w:date="2018-03-26T13:53:00Z">
        <w:r w:rsidR="00647EE4">
          <w:rPr>
            <w:rFonts w:ascii="Arial" w:hAnsi="Arial" w:cs="Arial"/>
            <w:lang w:eastAsia="ja-JP"/>
          </w:rPr>
          <w:t xml:space="preserve">tell it which hardware block is being used </w:t>
        </w:r>
      </w:ins>
      <w:ins w:id="26" w:author="Greg Landry" w:date="2018-03-26T13:55:00Z">
        <w:r w:rsidR="00647EE4">
          <w:rPr>
            <w:rFonts w:ascii="Arial" w:hAnsi="Arial" w:cs="Arial"/>
            <w:lang w:eastAsia="ja-JP"/>
          </w:rPr>
          <w:t>(i.e. which SCB you are using)</w:t>
        </w:r>
      </w:ins>
      <w:ins w:id="27" w:author="Greg Landry" w:date="2018-03-26T13:53:00Z">
        <w:r w:rsidR="00647EE4">
          <w:rPr>
            <w:rFonts w:ascii="Arial" w:hAnsi="Arial" w:cs="Arial"/>
            <w:lang w:eastAsia="ja-JP"/>
          </w:rPr>
          <w:t xml:space="preserve">. Creator generates a macro that you </w:t>
        </w:r>
      </w:ins>
      <w:ins w:id="28" w:author="Greg Landry" w:date="2018-03-26T13:56:00Z">
        <w:r w:rsidR="00647EE4">
          <w:rPr>
            <w:rFonts w:ascii="Arial" w:hAnsi="Arial" w:cs="Arial"/>
            <w:lang w:eastAsia="ja-JP"/>
          </w:rPr>
          <w:t xml:space="preserve">can use so that you don't need to figure out </w:t>
        </w:r>
      </w:ins>
      <w:ins w:id="29" w:author="Greg Landry" w:date="2018-03-26T13:57:00Z">
        <w:r w:rsidR="00647EE4">
          <w:rPr>
            <w:rFonts w:ascii="Arial" w:hAnsi="Arial" w:cs="Arial"/>
            <w:lang w:eastAsia="ja-JP"/>
          </w:rPr>
          <w:t xml:space="preserve">which specific hardware block </w:t>
        </w:r>
      </w:ins>
      <w:ins w:id="30" w:author="Greg Landry" w:date="2018-03-26T13:58:00Z">
        <w:r w:rsidR="00647EE4">
          <w:rPr>
            <w:rFonts w:ascii="Arial" w:hAnsi="Arial" w:cs="Arial"/>
            <w:lang w:eastAsia="ja-JP"/>
          </w:rPr>
          <w:t>is</w:t>
        </w:r>
      </w:ins>
      <w:ins w:id="31" w:author="Greg Landry" w:date="2018-03-26T13:57:00Z">
        <w:r w:rsidR="00647EE4">
          <w:rPr>
            <w:rFonts w:ascii="Arial" w:hAnsi="Arial" w:cs="Arial"/>
            <w:lang w:eastAsia="ja-JP"/>
          </w:rPr>
          <w:t xml:space="preserve"> used</w:t>
        </w:r>
      </w:ins>
      <w:ins w:id="32" w:author="Greg Landry" w:date="2018-03-26T13:53:00Z">
        <w:r w:rsidR="00647EE4">
          <w:rPr>
            <w:rFonts w:ascii="Arial" w:hAnsi="Arial" w:cs="Arial"/>
            <w:lang w:eastAsia="ja-JP"/>
          </w:rPr>
          <w:t xml:space="preserve">. </w:t>
        </w:r>
      </w:ins>
      <w:ins w:id="33" w:author="Greg Landry" w:date="2018-03-26T13:58:00Z">
        <w:r w:rsidR="00647EE4">
          <w:rPr>
            <w:rFonts w:ascii="Arial" w:hAnsi="Arial" w:cs="Arial"/>
            <w:lang w:eastAsia="ja-JP"/>
          </w:rPr>
          <w:t xml:space="preserve">In this case, </w:t>
        </w:r>
      </w:ins>
      <w:del w:id="34" w:author="Greg Landry" w:date="2018-03-26T13:54:00Z">
        <w:r w:rsidR="00E454A9" w:rsidDel="00647EE4">
          <w:rPr>
            <w:rFonts w:ascii="Arial" w:hAnsi="Arial" w:cs="Arial"/>
            <w:lang w:eastAsia="ja-JP"/>
          </w:rPr>
          <w:delText>, i</w:delText>
        </w:r>
      </w:del>
      <w:ins w:id="35" w:author="Greg Landry" w:date="2018-03-26T13:57:00Z">
        <w:r w:rsidR="00647EE4">
          <w:rPr>
            <w:rFonts w:ascii="Arial" w:hAnsi="Arial" w:cs="Arial"/>
            <w:lang w:eastAsia="ja-JP"/>
          </w:rPr>
          <w:t>the name is</w:t>
        </w:r>
      </w:ins>
      <w:del w:id="36" w:author="Greg Landry" w:date="2018-03-26T13:57:00Z">
        <w:r w:rsidR="00E454A9" w:rsidDel="00647EE4">
          <w:rPr>
            <w:rFonts w:ascii="Arial" w:hAnsi="Arial" w:cs="Arial"/>
            <w:lang w:eastAsia="ja-JP"/>
          </w:rPr>
          <w:delText xml:space="preserve">n this case, </w:delText>
        </w:r>
      </w:del>
      <w:ins w:id="37" w:author="Greg Landry" w:date="2018-03-26T13:54:00Z">
        <w:r w:rsidR="00647EE4">
          <w:rPr>
            <w:rFonts w:ascii="Arial" w:hAnsi="Arial" w:cs="Arial"/>
            <w:lang w:eastAsia="ja-JP"/>
          </w:rPr>
          <w:t xml:space="preserve"> </w:t>
        </w:r>
      </w:ins>
      <w:r w:rsidR="00E454A9" w:rsidRPr="00647EE4">
        <w:rPr>
          <w:rFonts w:ascii="Arial" w:hAnsi="Arial" w:cs="Arial"/>
          <w:i/>
          <w:lang w:eastAsia="ja-JP"/>
          <w:rPrChange w:id="38" w:author="Greg Landry" w:date="2018-03-26T13:57:00Z">
            <w:rPr>
              <w:rFonts w:ascii="Arial" w:hAnsi="Arial" w:cs="Arial"/>
              <w:lang w:eastAsia="ja-JP"/>
            </w:rPr>
          </w:rPrChange>
        </w:rPr>
        <w:t>UART_HW</w:t>
      </w:r>
      <w:ins w:id="39" w:author="Greg Landry" w:date="2018-03-26T13:54:00Z">
        <w:r w:rsidR="00647EE4">
          <w:rPr>
            <w:rFonts w:ascii="Arial" w:hAnsi="Arial" w:cs="Arial"/>
            <w:lang w:eastAsia="ja-JP"/>
          </w:rPr>
          <w:t xml:space="preserve">, which is your instance name appended with </w:t>
        </w:r>
        <w:r w:rsidR="00647EE4" w:rsidRPr="00647EE4">
          <w:rPr>
            <w:rFonts w:ascii="Arial" w:hAnsi="Arial" w:cs="Arial"/>
            <w:i/>
            <w:lang w:eastAsia="ja-JP"/>
            <w:rPrChange w:id="40" w:author="Greg Landry" w:date="2018-03-26T13:56:00Z">
              <w:rPr>
                <w:rFonts w:ascii="Arial" w:hAnsi="Arial" w:cs="Arial"/>
                <w:lang w:eastAsia="ja-JP"/>
              </w:rPr>
            </w:rPrChange>
          </w:rPr>
          <w:t>_HW</w:t>
        </w:r>
      </w:ins>
      <w:r w:rsidR="00E454A9">
        <w:rPr>
          <w:rFonts w:ascii="Arial" w:hAnsi="Arial" w:cs="Arial"/>
          <w:lang w:eastAsia="ja-JP"/>
        </w:rPr>
        <w:t xml:space="preserve">.  Then do </w:t>
      </w:r>
      <w:r w:rsidR="00E454A9">
        <w:rPr>
          <w:rFonts w:ascii="Arial" w:hAnsi="Arial" w:cs="Arial"/>
          <w:lang w:eastAsia="ja-JP"/>
        </w:rPr>
        <w:lastRenderedPageBreak/>
        <w:t xml:space="preserve">the same for </w:t>
      </w:r>
      <w:ins w:id="41" w:author="Greg Landry" w:date="2018-03-26T13:49:00Z">
        <w:r w:rsidR="0024237B">
          <w:rPr>
            <w:rFonts w:ascii="Arial" w:hAnsi="Arial" w:cs="Arial"/>
            <w:lang w:eastAsia="ja-JP"/>
          </w:rPr>
          <w:t>#define</w:t>
        </w:r>
        <w:r w:rsidR="0024237B" w:rsidDel="0024237B">
          <w:rPr>
            <w:rFonts w:ascii="Arial" w:hAnsi="Arial" w:cs="Arial"/>
            <w:lang w:eastAsia="ja-JP"/>
          </w:rPr>
          <w:t xml:space="preserve"> </w:t>
        </w:r>
      </w:ins>
      <w:del w:id="42" w:author="Greg Landry" w:date="2018-03-26T13:49:00Z">
        <w:r w:rsidR="00E454A9" w:rsidDel="0024237B">
          <w:rPr>
            <w:rFonts w:ascii="Arial" w:hAnsi="Arial" w:cs="Arial"/>
            <w:lang w:eastAsia="ja-JP"/>
          </w:rPr>
          <w:delText xml:space="preserve">the </w:delText>
        </w:r>
      </w:del>
      <w:r w:rsidR="00E454A9">
        <w:rPr>
          <w:rFonts w:ascii="Arial" w:hAnsi="Arial" w:cs="Arial"/>
          <w:lang w:eastAsia="ja-JP"/>
        </w:rPr>
        <w:t>IO_STDIN_UART</w:t>
      </w:r>
      <w:del w:id="43" w:author="Greg Landry" w:date="2018-03-26T13:49:00Z">
        <w:r w:rsidR="00E454A9" w:rsidDel="0024237B">
          <w:rPr>
            <w:rFonts w:ascii="Arial" w:hAnsi="Arial" w:cs="Arial"/>
            <w:lang w:eastAsia="ja-JP"/>
          </w:rPr>
          <w:delText xml:space="preserve"> #define</w:delText>
        </w:r>
      </w:del>
      <w:r w:rsidR="00E454A9">
        <w:rPr>
          <w:rFonts w:ascii="Arial" w:hAnsi="Arial" w:cs="Arial"/>
          <w:lang w:eastAsia="ja-JP"/>
        </w:rPr>
        <w:t xml:space="preserve">.  And now our retarget I/O library </w:t>
      </w:r>
      <w:del w:id="44" w:author="Greg Landry" w:date="2018-03-26T13:49:00Z">
        <w:r w:rsidR="00E454A9" w:rsidDel="0024237B">
          <w:rPr>
            <w:rFonts w:ascii="Arial" w:hAnsi="Arial" w:cs="Arial"/>
            <w:lang w:eastAsia="ja-JP"/>
          </w:rPr>
          <w:delText xml:space="preserve">is </w:delText>
        </w:r>
      </w:del>
      <w:r w:rsidR="00E454A9">
        <w:rPr>
          <w:rFonts w:ascii="Arial" w:hAnsi="Arial" w:cs="Arial"/>
          <w:lang w:eastAsia="ja-JP"/>
        </w:rPr>
        <w:t>setup</w:t>
      </w:r>
      <w:ins w:id="45" w:author="Greg Landry" w:date="2018-03-26T13:49:00Z">
        <w:r w:rsidR="0024237B">
          <w:rPr>
            <w:rFonts w:ascii="Arial" w:hAnsi="Arial" w:cs="Arial"/>
            <w:lang w:eastAsia="ja-JP"/>
          </w:rPr>
          <w:t xml:space="preserve"> is complete</w:t>
        </w:r>
      </w:ins>
      <w:r w:rsidR="00E454A9">
        <w:rPr>
          <w:rFonts w:ascii="Arial" w:hAnsi="Arial" w:cs="Arial"/>
          <w:lang w:eastAsia="ja-JP"/>
        </w:rPr>
        <w:t>.</w:t>
      </w:r>
    </w:p>
    <w:p w14:paraId="65369045" w14:textId="77777777" w:rsidR="00E454A9" w:rsidRDefault="001D573A" w:rsidP="00021A8D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We’re going to control </w:t>
      </w:r>
      <w:r w:rsidR="00021A8D">
        <w:rPr>
          <w:rFonts w:ascii="Arial" w:hAnsi="Arial" w:cs="Arial"/>
        </w:rPr>
        <w:t xml:space="preserve">the UART </w:t>
      </w:r>
      <w:r>
        <w:rPr>
          <w:rFonts w:ascii="Arial" w:hAnsi="Arial" w:cs="Arial"/>
        </w:rPr>
        <w:t xml:space="preserve">with the Cortex-M4, so let’s open the M4 main application file. Start the UART using the API call.  </w:t>
      </w:r>
      <w:r w:rsidR="00E454A9">
        <w:rPr>
          <w:rFonts w:ascii="Arial" w:hAnsi="Arial" w:cs="Arial"/>
        </w:rPr>
        <w:t xml:space="preserve">Standard IN is typically buffered, which means characters go into a buffer but you don’t know they’re there until you read.  I want to turn that off for this program so we can handle each character as it comes in.  To do this, we’ll write a line of text, setvbuf( stdin, NULL, _IONBF, 0). </w:t>
      </w:r>
    </w:p>
    <w:p w14:paraId="45BA232F" w14:textId="58BC7C8F" w:rsidR="00262C75" w:rsidRDefault="001D573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For this basic project I just want to echo the characters the PSoC 6 receives back to the terminal client.  So, let’s create a character variable called c.  </w:t>
      </w:r>
      <w:r w:rsidR="00E454A9">
        <w:rPr>
          <w:rFonts w:ascii="Arial" w:hAnsi="Arial" w:cs="Arial"/>
        </w:rPr>
        <w:t xml:space="preserve">Let’s show that printf works by printing out “Started UART example”.  Now, in our main loop, let’s get a character, see if anything was returned, then print that character. </w:t>
      </w:r>
    </w:p>
    <w:p w14:paraId="387E49B4" w14:textId="3CE7CCA1" w:rsidR="002E732B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that’s it, now time to build, program and test it.</w:t>
      </w:r>
    </w:p>
    <w:p w14:paraId="09989063" w14:textId="5D236725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First I’m going to </w:t>
      </w:r>
      <w:del w:id="46" w:author="Greg Landry" w:date="2018-03-26T14:15:00Z">
        <w:r w:rsidDel="0020264A">
          <w:rPr>
            <w:rFonts w:ascii="Arial" w:hAnsi="Arial" w:cs="Arial"/>
          </w:rPr>
          <w:delText xml:space="preserve">do is </w:delText>
        </w:r>
      </w:del>
      <w:r>
        <w:rPr>
          <w:rFonts w:ascii="Arial" w:hAnsi="Arial" w:cs="Arial"/>
        </w:rPr>
        <w:t xml:space="preserve">open </w:t>
      </w:r>
      <w:ins w:id="47" w:author="Greg Landry" w:date="2018-03-26T14:15:00Z">
        <w:r w:rsidR="0020264A">
          <w:rPr>
            <w:rFonts w:ascii="Arial" w:hAnsi="Arial" w:cs="Arial"/>
          </w:rPr>
          <w:t xml:space="preserve">the </w:t>
        </w:r>
      </w:ins>
      <w:r>
        <w:rPr>
          <w:rFonts w:ascii="Arial" w:hAnsi="Arial" w:cs="Arial"/>
        </w:rPr>
        <w:t>Windows’ device manager to see which COM port the KitProg is attached to. You can see which COM port it’s attached to under Ports</w:t>
      </w:r>
      <w:ins w:id="48" w:author="Greg Landry" w:date="2018-03-26T14:17:00Z">
        <w:r w:rsidR="0020264A">
          <w:rPr>
            <w:rFonts w:ascii="Arial" w:hAnsi="Arial" w:cs="Arial"/>
          </w:rPr>
          <w:t xml:space="preserve">. It will be </w:t>
        </w:r>
      </w:ins>
      <w:del w:id="49" w:author="Greg Landry" w:date="2018-03-26T14:17:00Z">
        <w:r w:rsidDel="0020264A">
          <w:rPr>
            <w:rFonts w:ascii="Arial" w:hAnsi="Arial" w:cs="Arial"/>
          </w:rPr>
          <w:delText xml:space="preserve"> and </w:delText>
        </w:r>
      </w:del>
      <w:r>
        <w:rPr>
          <w:rFonts w:ascii="Arial" w:hAnsi="Arial" w:cs="Arial"/>
        </w:rPr>
        <w:t>labeled KitProg2 USB-UART.</w:t>
      </w:r>
    </w:p>
    <w:p w14:paraId="71A865E3" w14:textId="2053C811" w:rsidR="00262C75" w:rsidRDefault="00262C75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open up your favorite terminal client and attach it to the correct COM port at 115200 baud 8-n-1.  I know the baud rate and 8-n-1 setting because they are in the component configuration dialog we saw earlier.</w:t>
      </w:r>
    </w:p>
    <w:p w14:paraId="36E23D3B" w14:textId="470C7A90" w:rsidR="00262C75" w:rsidRDefault="00262C75" w:rsidP="007B0BD5">
      <w:pPr>
        <w:pStyle w:val="NormalWeb"/>
        <w:rPr>
          <w:ins w:id="50" w:author="Alan Hawse" w:date="2018-03-26T09:39:00Z"/>
          <w:rFonts w:ascii="Arial" w:hAnsi="Arial" w:cs="Arial"/>
        </w:rPr>
      </w:pPr>
      <w:r>
        <w:rPr>
          <w:rFonts w:ascii="Arial" w:hAnsi="Arial" w:cs="Arial"/>
        </w:rPr>
        <w:t>Now in the terminal client whatever I type is now echoed back to me on the screen…in this case, PSoC 6 is awesome!</w:t>
      </w:r>
      <w:r w:rsidR="00021A8D">
        <w:rPr>
          <w:rFonts w:ascii="Arial" w:hAnsi="Arial" w:cs="Arial"/>
        </w:rPr>
        <w:t xml:space="preserve">  Which I completely agree with!</w:t>
      </w:r>
    </w:p>
    <w:p w14:paraId="5946E045" w14:textId="739339FB" w:rsidR="00615671" w:rsidRDefault="00615671" w:rsidP="007B0BD5">
      <w:pPr>
        <w:pStyle w:val="NormalWeb"/>
        <w:rPr>
          <w:ins w:id="51" w:author="Alan Hawse" w:date="2018-03-26T09:39:00Z"/>
          <w:rFonts w:ascii="Arial" w:hAnsi="Arial" w:cs="Arial"/>
        </w:rPr>
      </w:pPr>
      <w:ins w:id="52" w:author="Alan Hawse" w:date="2018-03-26T09:39:00Z">
        <w:r>
          <w:rPr>
            <w:rFonts w:ascii="Arial" w:hAnsi="Arial" w:cs="Arial"/>
          </w:rPr>
          <w:t>In the next video I am going to show you how to take this UART Starter project, move it into an RTOS and take the first steps in building the main robot arm controller project</w:t>
        </w:r>
      </w:ins>
    </w:p>
    <w:p w14:paraId="6374A1CF" w14:textId="77777777" w:rsidR="00615671" w:rsidRDefault="00615671" w:rsidP="00615671">
      <w:pPr>
        <w:pStyle w:val="NormalWeb"/>
        <w:rPr>
          <w:ins w:id="53" w:author="Alan Hawse" w:date="2018-03-26T09:39:00Z"/>
        </w:rPr>
      </w:pPr>
      <w:ins w:id="54" w:author="Alan Hawse" w:date="2018-03-26T09:39:00Z">
        <w:r>
          <w:rPr>
            <w:rFonts w:ascii="Arial" w:hAnsi="Arial" w:cs="Arial"/>
          </w:rPr>
          <w:t>You can post your comments and questions in our PSoC 6 community or as always you are welcome to email me at alan_hawse@cypress.com or tweet me at @askioexpert with your comments, suggestions, criticisms and questions.</w:t>
        </w:r>
      </w:ins>
    </w:p>
    <w:p w14:paraId="2660B428" w14:textId="5286E3C1" w:rsidR="00E82271" w:rsidDel="00615671" w:rsidRDefault="00E82271">
      <w:pPr>
        <w:pStyle w:val="NormalWeb"/>
        <w:rPr>
          <w:del w:id="55" w:author="Alan Hawse" w:date="2018-03-26T09:40:00Z"/>
          <w:rFonts w:ascii="Arial" w:hAnsi="Arial" w:cs="Arial"/>
        </w:rPr>
      </w:pPr>
    </w:p>
    <w:p w14:paraId="7C285963" w14:textId="52CA1DF6" w:rsidR="00E82271" w:rsidDel="00615671" w:rsidRDefault="00262C75">
      <w:pPr>
        <w:pStyle w:val="NormalWeb"/>
        <w:rPr>
          <w:del w:id="56" w:author="Alan Hawse" w:date="2018-03-26T09:40:00Z"/>
          <w:rFonts w:ascii="Arial" w:hAnsi="Arial" w:cs="Arial"/>
        </w:rPr>
      </w:pPr>
      <w:moveFromRangeStart w:id="57" w:author="Alan Hawse" w:date="2018-03-23T11:25:00Z" w:name="move509567632"/>
      <w:moveFrom w:id="58" w:author="Alan Hawse" w:date="2018-03-23T11:25:00Z">
        <w:del w:id="59" w:author="Alan Hawse" w:date="2018-03-26T09:40:00Z">
          <w:r w:rsidDel="00615671">
            <w:rPr>
              <w:rFonts w:ascii="Arial" w:hAnsi="Arial" w:cs="Arial"/>
            </w:rPr>
            <w:delText xml:space="preserve">Ok, so now I’m going to create the main project of our BLE-controlled arm application.  File-&gt;new project just like before and let’s name this “MainController”.  </w:delText>
          </w:r>
        </w:del>
      </w:moveFrom>
      <w:moveFromRangeEnd w:id="57"/>
      <w:moveToRangeStart w:id="60" w:author="Alan Hawse" w:date="2018-03-23T11:25:00Z" w:name="move509567632"/>
      <w:moveTo w:id="61" w:author="Alan Hawse" w:date="2018-03-23T11:25:00Z">
        <w:del w:id="62" w:author="Alan Hawse" w:date="2018-03-26T09:40:00Z">
          <w:r w:rsidR="00E82271" w:rsidDel="00615671">
            <w:rPr>
              <w:rFonts w:ascii="Arial" w:hAnsi="Arial" w:cs="Arial"/>
            </w:rPr>
            <w:delText>Ok, so now I’m going to create the main project of our BLE-controlled arm application.  File-&gt;new project just like before and let’s name this “MainController</w:delText>
          </w:r>
        </w:del>
        <w:del w:id="63" w:author="Alan Hawse" w:date="2018-03-23T11:26:00Z">
          <w:r w:rsidR="00E82271" w:rsidDel="00E82271">
            <w:rPr>
              <w:rFonts w:ascii="Arial" w:hAnsi="Arial" w:cs="Arial"/>
            </w:rPr>
            <w:delText xml:space="preserve">”.  </w:delText>
          </w:r>
        </w:del>
      </w:moveTo>
    </w:p>
    <w:p w14:paraId="6D3C3BE9" w14:textId="1B660F6C" w:rsidR="00C23967" w:rsidDel="00615671" w:rsidRDefault="00C23967">
      <w:pPr>
        <w:pStyle w:val="NormalWeb"/>
        <w:rPr>
          <w:del w:id="64" w:author="Alan Hawse" w:date="2018-03-26T09:40:00Z"/>
          <w:rFonts w:ascii="Arial" w:hAnsi="Arial" w:cs="Arial"/>
        </w:rPr>
      </w:pPr>
      <w:moveToRangeStart w:id="65" w:author="Alan Hawse" w:date="2018-03-23T11:52:00Z" w:name="move509569306"/>
      <w:moveToRangeEnd w:id="60"/>
      <w:moveTo w:id="66" w:author="Alan Hawse" w:date="2018-03-23T11:52:00Z">
        <w:del w:id="67" w:author="Alan Hawse" w:date="2018-03-26T09:40:00Z">
          <w:r w:rsidDel="00615671">
            <w:rPr>
              <w:rFonts w:ascii="Arial" w:hAnsi="Arial" w:cs="Arial"/>
            </w:rPr>
            <w:delText>I will drag and drop a UART component from component library just like before; rename it UART.  And, setup the pins in the design wide resources folder.  P5[0] and P5[1] just like last time.</w:delText>
          </w:r>
        </w:del>
      </w:moveTo>
    </w:p>
    <w:moveToRangeEnd w:id="65"/>
    <w:p w14:paraId="47CAED8B" w14:textId="63F74F76" w:rsidR="00262C75" w:rsidDel="00F477D3" w:rsidRDefault="00262C75">
      <w:pPr>
        <w:pStyle w:val="NormalWeb"/>
        <w:rPr>
          <w:del w:id="68" w:author="Alan Hawse" w:date="2018-03-23T11:55:00Z"/>
          <w:rFonts w:ascii="Arial" w:hAnsi="Arial" w:cs="Arial"/>
        </w:rPr>
      </w:pPr>
      <w:del w:id="69" w:author="Alan Hawse" w:date="2018-03-26T09:40:00Z">
        <w:r w:rsidDel="00615671">
          <w:rPr>
            <w:rFonts w:ascii="Arial" w:hAnsi="Arial" w:cs="Arial"/>
          </w:rPr>
          <w:lastRenderedPageBreak/>
          <w:delText xml:space="preserve">Let’s setup the FreeRTOS </w:delText>
        </w:r>
        <w:r w:rsidR="00021A8D" w:rsidDel="00615671">
          <w:rPr>
            <w:rFonts w:ascii="Arial" w:hAnsi="Arial" w:cs="Arial"/>
          </w:rPr>
          <w:delText xml:space="preserve">and Retarget I/O </w:delText>
        </w:r>
        <w:r w:rsidDel="00615671">
          <w:rPr>
            <w:rFonts w:ascii="Arial" w:hAnsi="Arial" w:cs="Arial"/>
          </w:rPr>
          <w:delText>build settings like we did before in a previous lesson by going to build settings and selecting the checkbox for FreeRTOS</w:delText>
        </w:r>
        <w:r w:rsidR="00021A8D" w:rsidDel="00615671">
          <w:rPr>
            <w:rFonts w:ascii="Arial" w:hAnsi="Arial" w:cs="Arial"/>
          </w:rPr>
          <w:delText xml:space="preserve"> and Retarget I/O</w:delText>
        </w:r>
        <w:r w:rsidDel="00615671">
          <w:rPr>
            <w:rFonts w:ascii="Arial" w:hAnsi="Arial" w:cs="Arial"/>
          </w:rPr>
          <w:delText xml:space="preserve">. </w:delText>
        </w:r>
      </w:del>
      <w:del w:id="70" w:author="Alan Hawse" w:date="2018-03-23T11:49:00Z">
        <w:r w:rsidDel="00C23967">
          <w:rPr>
            <w:rFonts w:ascii="Arial" w:hAnsi="Arial" w:cs="Arial"/>
          </w:rPr>
          <w:delText xml:space="preserve"> </w:delText>
        </w:r>
      </w:del>
      <w:del w:id="71" w:author="Alan Hawse" w:date="2018-03-23T11:55:00Z">
        <w:r w:rsidDel="00F477D3">
          <w:rPr>
            <w:rFonts w:ascii="Arial" w:hAnsi="Arial" w:cs="Arial"/>
          </w:rPr>
          <w:delText>Okay, and back to the blank schematic.</w:delText>
        </w:r>
      </w:del>
    </w:p>
    <w:p w14:paraId="424E11D8" w14:textId="7EDBC159" w:rsidR="00765BD0" w:rsidDel="00DE5CD0" w:rsidRDefault="00262C75">
      <w:pPr>
        <w:pStyle w:val="NormalWeb"/>
        <w:rPr>
          <w:del w:id="72" w:author="Alan Hawse" w:date="2018-03-23T11:17:00Z"/>
          <w:rFonts w:ascii="Arial" w:hAnsi="Arial" w:cs="Arial"/>
        </w:rPr>
      </w:pPr>
      <w:moveFromRangeStart w:id="73" w:author="Alan Hawse" w:date="2018-03-23T11:52:00Z" w:name="move509569306"/>
      <w:moveFrom w:id="74" w:author="Alan Hawse" w:date="2018-03-23T11:52:00Z">
        <w:del w:id="75" w:author="Alan Hawse" w:date="2018-03-26T09:40:00Z">
          <w:r w:rsidDel="00615671">
            <w:rPr>
              <w:rFonts w:ascii="Arial" w:hAnsi="Arial" w:cs="Arial"/>
            </w:rPr>
            <w:delText>I will drag and drop a UART component from component library just like before; rename it UART.  And, setup the pins in the design wide resources folder.  P5[0] and P5[1] just like last time.</w:delText>
          </w:r>
        </w:del>
      </w:moveFrom>
      <w:moveFromRangeEnd w:id="73"/>
    </w:p>
    <w:p w14:paraId="56702E6A" w14:textId="1A6CCE5D" w:rsidR="00262C75" w:rsidDel="00515C63" w:rsidRDefault="00262C75">
      <w:pPr>
        <w:pStyle w:val="NormalWeb"/>
        <w:rPr>
          <w:del w:id="76" w:author="Alan Hawse" w:date="2018-03-23T11:17:00Z"/>
          <w:rFonts w:ascii="Arial" w:hAnsi="Arial" w:cs="Arial"/>
        </w:rPr>
      </w:pPr>
      <w:del w:id="77" w:author="Alan Hawse" w:date="2018-03-23T11:17:00Z">
        <w:r w:rsidDel="00515C63">
          <w:rPr>
            <w:rFonts w:ascii="Arial" w:hAnsi="Arial" w:cs="Arial"/>
          </w:rPr>
          <w:delText xml:space="preserve">Now I will open the CM4 main application file.  </w:delText>
        </w:r>
      </w:del>
    </w:p>
    <w:p w14:paraId="4AB7E65B" w14:textId="330798EC" w:rsidR="009031E5" w:rsidDel="00615671" w:rsidRDefault="00262C75">
      <w:pPr>
        <w:pStyle w:val="NormalWeb"/>
        <w:rPr>
          <w:del w:id="78" w:author="Alan Hawse" w:date="2018-03-26T09:40:00Z"/>
          <w:rFonts w:ascii="Arial" w:hAnsi="Arial" w:cs="Arial"/>
        </w:rPr>
      </w:pPr>
      <w:del w:id="79" w:author="Alan Hawse" w:date="2018-03-23T11:30:00Z">
        <w:r w:rsidDel="00D66E95">
          <w:rPr>
            <w:rFonts w:ascii="Arial" w:hAnsi="Arial" w:cs="Arial"/>
          </w:rPr>
          <w:delText xml:space="preserve">First </w:delText>
        </w:r>
      </w:del>
      <w:del w:id="80" w:author="Alan Hawse" w:date="2018-03-23T14:38:00Z">
        <w:r w:rsidDel="00FC3CB0">
          <w:rPr>
            <w:rFonts w:ascii="Arial" w:hAnsi="Arial" w:cs="Arial"/>
          </w:rPr>
          <w:delText>I will create the UART task like we did with the blinking LED task before</w:delText>
        </w:r>
        <w:r w:rsidR="00E60AF5" w:rsidDel="00FC3CB0">
          <w:rPr>
            <w:rFonts w:ascii="Arial" w:hAnsi="Arial" w:cs="Arial"/>
          </w:rPr>
          <w:delText xml:space="preserve"> in the FreeRTOS intro lesson</w:delText>
        </w:r>
        <w:r w:rsidDel="00FC3CB0">
          <w:rPr>
            <w:rFonts w:ascii="Arial" w:hAnsi="Arial" w:cs="Arial"/>
          </w:rPr>
          <w:delText>.</w:delText>
        </w:r>
      </w:del>
    </w:p>
    <w:p w14:paraId="377BC568" w14:textId="5D356E29" w:rsidR="00086B8B" w:rsidDel="00615671" w:rsidRDefault="00262C75">
      <w:pPr>
        <w:pStyle w:val="NormalWeb"/>
        <w:rPr>
          <w:del w:id="81" w:author="Alan Hawse" w:date="2018-03-26T09:40:00Z"/>
          <w:rFonts w:ascii="Arial" w:hAnsi="Arial" w:cs="Arial"/>
        </w:rPr>
      </w:pPr>
      <w:del w:id="82" w:author="Alan Hawse" w:date="2018-03-26T09:40:00Z">
        <w:r w:rsidDel="00615671">
          <w:rPr>
            <w:rFonts w:ascii="Arial" w:hAnsi="Arial" w:cs="Arial"/>
          </w:rPr>
          <w:delText>I don’t need any arguments so I’ll use void arg like before.  Now, let’s start the UART</w:delText>
        </w:r>
      </w:del>
      <w:del w:id="83" w:author="Alan Hawse" w:date="2018-03-23T14:51:00Z">
        <w:r w:rsidDel="0034529B">
          <w:rPr>
            <w:rFonts w:ascii="Arial" w:hAnsi="Arial" w:cs="Arial"/>
          </w:rPr>
          <w:delText xml:space="preserve">.  </w:delText>
        </w:r>
        <w:r w:rsidR="00E454A9" w:rsidDel="0034529B">
          <w:rPr>
            <w:rFonts w:ascii="Arial" w:hAnsi="Arial" w:cs="Arial"/>
          </w:rPr>
          <w:delText xml:space="preserve">Let’s </w:delText>
        </w:r>
      </w:del>
      <w:del w:id="84" w:author="Alan Hawse" w:date="2018-03-26T09:40:00Z">
        <w:r w:rsidR="00E454A9" w:rsidDel="00615671">
          <w:rPr>
            <w:rFonts w:ascii="Arial" w:hAnsi="Arial" w:cs="Arial"/>
          </w:rPr>
          <w:delText>turn off the standard in buffer, just like before</w:delText>
        </w:r>
      </w:del>
      <w:del w:id="85" w:author="Alan Hawse" w:date="2018-03-23T14:48:00Z">
        <w:r w:rsidR="00E454A9" w:rsidDel="001724D4">
          <w:rPr>
            <w:rFonts w:ascii="Arial" w:hAnsi="Arial" w:cs="Arial"/>
          </w:rPr>
          <w:delText xml:space="preserve">.  </w:delText>
        </w:r>
      </w:del>
      <w:del w:id="86" w:author="Alan Hawse" w:date="2018-03-26T09:40:00Z">
        <w:r w:rsidDel="00615671">
          <w:rPr>
            <w:rFonts w:ascii="Arial" w:hAnsi="Arial" w:cs="Arial"/>
          </w:rPr>
          <w:delText>The</w:delText>
        </w:r>
      </w:del>
      <w:del w:id="87" w:author="Alan Hawse" w:date="2018-03-23T15:28:00Z">
        <w:r w:rsidDel="00086B8B">
          <w:rPr>
            <w:rFonts w:ascii="Arial" w:hAnsi="Arial" w:cs="Arial"/>
          </w:rPr>
          <w:delText>n,</w:delText>
        </w:r>
      </w:del>
      <w:del w:id="88" w:author="Alan Hawse" w:date="2018-03-23T15:29:00Z">
        <w:r w:rsidDel="00086B8B">
          <w:rPr>
            <w:rFonts w:ascii="Arial" w:hAnsi="Arial" w:cs="Arial"/>
          </w:rPr>
          <w:delText xml:space="preserve"> I like to build </w:delText>
        </w:r>
      </w:del>
      <w:del w:id="89" w:author="Alan Hawse" w:date="2018-03-26T09:40:00Z">
        <w:r w:rsidDel="00615671">
          <w:rPr>
            <w:rFonts w:ascii="Arial" w:hAnsi="Arial" w:cs="Arial"/>
          </w:rPr>
          <w:delText xml:space="preserve">a command processor </w:delText>
        </w:r>
      </w:del>
      <w:del w:id="90" w:author="Alan Hawse" w:date="2018-03-23T15:29:00Z">
        <w:r w:rsidDel="00086B8B">
          <w:rPr>
            <w:rFonts w:ascii="Arial" w:hAnsi="Arial" w:cs="Arial"/>
          </w:rPr>
          <w:delText>that gets a key and then processes that with</w:delText>
        </w:r>
      </w:del>
      <w:del w:id="91" w:author="Alan Hawse" w:date="2018-03-26T09:40:00Z">
        <w:r w:rsidDel="00615671">
          <w:rPr>
            <w:rFonts w:ascii="Arial" w:hAnsi="Arial" w:cs="Arial"/>
          </w:rPr>
          <w:delText xml:space="preserve"> a big switch statement.  </w:delText>
        </w:r>
      </w:del>
      <w:del w:id="92" w:author="Alan Hawse" w:date="2018-03-23T15:31:00Z">
        <w:r w:rsidDel="00086B8B">
          <w:rPr>
            <w:rFonts w:ascii="Arial" w:hAnsi="Arial" w:cs="Arial"/>
          </w:rPr>
          <w:delText>First define a character c.  The</w:delText>
        </w:r>
        <w:r w:rsidR="00C64AE9" w:rsidDel="00086B8B">
          <w:rPr>
            <w:rFonts w:ascii="Arial" w:hAnsi="Arial" w:cs="Arial"/>
          </w:rPr>
          <w:delText>n</w:delText>
        </w:r>
        <w:r w:rsidDel="00086B8B">
          <w:rPr>
            <w:rFonts w:ascii="Arial" w:hAnsi="Arial" w:cs="Arial"/>
          </w:rPr>
          <w:delText xml:space="preserve"> </w:delText>
        </w:r>
      </w:del>
      <w:del w:id="93" w:author="Alan Hawse" w:date="2018-03-26T09:40:00Z">
        <w:r w:rsidR="00E60AF5" w:rsidDel="00615671">
          <w:rPr>
            <w:rFonts w:ascii="Arial" w:hAnsi="Arial" w:cs="Arial"/>
          </w:rPr>
          <w:delText xml:space="preserve">get </w:delText>
        </w:r>
        <w:r w:rsidDel="00615671">
          <w:rPr>
            <w:rFonts w:ascii="Arial" w:hAnsi="Arial" w:cs="Arial"/>
          </w:rPr>
          <w:delText xml:space="preserve">C from the UART.  </w:delText>
        </w:r>
      </w:del>
      <w:del w:id="94" w:author="Alan Hawse" w:date="2018-03-23T15:32:00Z">
        <w:r w:rsidDel="00086B8B">
          <w:rPr>
            <w:rFonts w:ascii="Arial" w:hAnsi="Arial" w:cs="Arial"/>
          </w:rPr>
          <w:delText xml:space="preserve">Now </w:delText>
        </w:r>
        <w:r w:rsidR="00C64AE9" w:rsidDel="00086B8B">
          <w:rPr>
            <w:rFonts w:ascii="Arial" w:hAnsi="Arial" w:cs="Arial"/>
          </w:rPr>
          <w:delText>setup the</w:delText>
        </w:r>
      </w:del>
      <w:del w:id="95" w:author="Alan Hawse" w:date="2018-03-26T09:40:00Z">
        <w:r w:rsidR="00C64AE9" w:rsidDel="00615671">
          <w:rPr>
            <w:rFonts w:ascii="Arial" w:hAnsi="Arial" w:cs="Arial"/>
          </w:rPr>
          <w:delText xml:space="preserve"> switch to process </w:delText>
        </w:r>
        <w:r w:rsidR="00E60AF5" w:rsidDel="00615671">
          <w:rPr>
            <w:rFonts w:ascii="Arial" w:hAnsi="Arial" w:cs="Arial"/>
          </w:rPr>
          <w:delText xml:space="preserve">the </w:delText>
        </w:r>
        <w:r w:rsidR="00C64AE9" w:rsidDel="00615671">
          <w:rPr>
            <w:rFonts w:ascii="Arial" w:hAnsi="Arial" w:cs="Arial"/>
          </w:rPr>
          <w:delText>dif</w:delText>
        </w:r>
        <w:r w:rsidDel="00615671">
          <w:rPr>
            <w:rFonts w:ascii="Arial" w:hAnsi="Arial" w:cs="Arial"/>
          </w:rPr>
          <w:delText>fer</w:delText>
        </w:r>
        <w:r w:rsidR="00C64AE9" w:rsidDel="00615671">
          <w:rPr>
            <w:rFonts w:ascii="Arial" w:hAnsi="Arial" w:cs="Arial"/>
          </w:rPr>
          <w:delText>e</w:delText>
        </w:r>
        <w:r w:rsidDel="00615671">
          <w:rPr>
            <w:rFonts w:ascii="Arial" w:hAnsi="Arial" w:cs="Arial"/>
          </w:rPr>
          <w:delText>nt commands.  Fo</w:delText>
        </w:r>
        <w:r w:rsidR="00E60AF5" w:rsidDel="00615671">
          <w:rPr>
            <w:rFonts w:ascii="Arial" w:hAnsi="Arial" w:cs="Arial"/>
          </w:rPr>
          <w:delText>r now the only command will be the question mark,</w:delText>
        </w:r>
        <w:r w:rsidDel="00615671">
          <w:rPr>
            <w:rFonts w:ascii="Arial" w:hAnsi="Arial" w:cs="Arial"/>
          </w:rPr>
          <w:delText xml:space="preserve"> which will just printout the commands.  As we add new commands to the </w:delText>
        </w:r>
        <w:r w:rsidR="00C64AE9" w:rsidDel="00615671">
          <w:rPr>
            <w:rFonts w:ascii="Arial" w:hAnsi="Arial" w:cs="Arial"/>
          </w:rPr>
          <w:delText>command processor switch</w:delText>
        </w:r>
        <w:r w:rsidDel="00615671">
          <w:rPr>
            <w:rFonts w:ascii="Arial" w:hAnsi="Arial" w:cs="Arial"/>
          </w:rPr>
          <w:delText xml:space="preserve"> I will add more print</w:delText>
        </w:r>
        <w:r w:rsidR="00E60AF5" w:rsidDel="00615671">
          <w:rPr>
            <w:rFonts w:ascii="Arial" w:hAnsi="Arial" w:cs="Arial"/>
          </w:rPr>
          <w:delText>-f’</w:delText>
        </w:r>
        <w:r w:rsidDel="00615671">
          <w:rPr>
            <w:rFonts w:ascii="Arial" w:hAnsi="Arial" w:cs="Arial"/>
          </w:rPr>
          <w:delText xml:space="preserve">s to </w:delText>
        </w:r>
        <w:r w:rsidR="00C64AE9" w:rsidDel="00615671">
          <w:rPr>
            <w:rFonts w:ascii="Arial" w:hAnsi="Arial" w:cs="Arial"/>
          </w:rPr>
          <w:delText>this case as well as additional cases to handle the other commands.</w:delText>
        </w:r>
      </w:del>
    </w:p>
    <w:p w14:paraId="63FE4BEB" w14:textId="1CC65A99" w:rsidR="0003293E" w:rsidDel="0003293E" w:rsidRDefault="00C64AE9">
      <w:pPr>
        <w:pStyle w:val="NormalWeb"/>
        <w:rPr>
          <w:del w:id="96" w:author="Alan Hawse" w:date="2018-03-23T12:24:00Z"/>
          <w:rFonts w:ascii="Arial" w:hAnsi="Arial" w:cs="Arial"/>
        </w:rPr>
      </w:pPr>
      <w:del w:id="97" w:author="Alan Hawse" w:date="2018-03-23T15:46:00Z">
        <w:r w:rsidDel="00E9332C">
          <w:rPr>
            <w:rFonts w:ascii="Arial" w:hAnsi="Arial" w:cs="Arial"/>
          </w:rPr>
          <w:delText>To print</w:delText>
        </w:r>
        <w:r w:rsidR="00E60AF5" w:rsidDel="00E9332C">
          <w:rPr>
            <w:rFonts w:ascii="Arial" w:hAnsi="Arial" w:cs="Arial"/>
          </w:rPr>
          <w:delText>, we’ll</w:delText>
        </w:r>
        <w:r w:rsidDel="00E9332C">
          <w:rPr>
            <w:rFonts w:ascii="Arial" w:hAnsi="Arial" w:cs="Arial"/>
          </w:rPr>
          <w:delText xml:space="preserve"> just use </w:delText>
        </w:r>
        <w:r w:rsidR="00E60AF5" w:rsidDel="00E9332C">
          <w:rPr>
            <w:rFonts w:ascii="Arial" w:hAnsi="Arial" w:cs="Arial"/>
          </w:rPr>
          <w:delText xml:space="preserve">printf command like before </w:delText>
        </w:r>
        <w:r w:rsidDel="00E9332C">
          <w:rPr>
            <w:rFonts w:ascii="Arial" w:hAnsi="Arial" w:cs="Arial"/>
          </w:rPr>
          <w:delText xml:space="preserve">and the string you want to printout.  When the user presses </w:delText>
        </w:r>
        <w:r w:rsidR="00E60AF5" w:rsidDel="00E9332C">
          <w:rPr>
            <w:rFonts w:ascii="Arial" w:hAnsi="Arial" w:cs="Arial"/>
          </w:rPr>
          <w:delText>question-mark</w:delText>
        </w:r>
        <w:r w:rsidDel="00E9332C">
          <w:rPr>
            <w:rFonts w:ascii="Arial" w:hAnsi="Arial" w:cs="Arial"/>
          </w:rPr>
          <w:delText xml:space="preserve"> for now we will just print “? Prints help”</w:delText>
        </w:r>
      </w:del>
    </w:p>
    <w:p w14:paraId="38AC5CE2" w14:textId="36A277EA" w:rsidR="00C64AE9" w:rsidDel="00D66E95" w:rsidRDefault="00C64AE9">
      <w:pPr>
        <w:pStyle w:val="NormalWeb"/>
        <w:rPr>
          <w:del w:id="98" w:author="Alan Hawse" w:date="2018-03-23T11:31:00Z"/>
          <w:rFonts w:ascii="Arial" w:hAnsi="Arial" w:cs="Arial"/>
        </w:rPr>
      </w:pPr>
      <w:del w:id="99" w:author="Alan Hawse" w:date="2018-03-23T11:31:00Z">
        <w:r w:rsidDel="00D66E95">
          <w:rPr>
            <w:rFonts w:ascii="Arial" w:hAnsi="Arial" w:cs="Arial"/>
          </w:rPr>
          <w:delText>The last step is to start the task in main… and startup the scheduler.</w:delText>
        </w:r>
      </w:del>
    </w:p>
    <w:p w14:paraId="57D24F33" w14:textId="4DF51FA5" w:rsidR="00C64AE9" w:rsidDel="00615671" w:rsidRDefault="00C64AE9">
      <w:pPr>
        <w:pStyle w:val="NormalWeb"/>
        <w:rPr>
          <w:del w:id="100" w:author="Alan Hawse" w:date="2018-03-26T09:40:00Z"/>
          <w:rFonts w:ascii="Arial" w:hAnsi="Arial" w:cs="Arial"/>
        </w:rPr>
      </w:pPr>
      <w:del w:id="101" w:author="Alan Hawse" w:date="2018-03-26T09:40:00Z">
        <w:r w:rsidDel="00615671">
          <w:rPr>
            <w:rFonts w:ascii="Arial" w:hAnsi="Arial" w:cs="Arial"/>
          </w:rPr>
          <w:delText>Build, program</w:delText>
        </w:r>
      </w:del>
      <w:del w:id="102" w:author="Alan Hawse" w:date="2018-03-23T15:47:00Z">
        <w:r w:rsidDel="00E9332C">
          <w:rPr>
            <w:rFonts w:ascii="Arial" w:hAnsi="Arial" w:cs="Arial"/>
          </w:rPr>
          <w:delText>.</w:delText>
        </w:r>
      </w:del>
    </w:p>
    <w:p w14:paraId="4E3D3E98" w14:textId="5A184709" w:rsidR="00C64AE9" w:rsidDel="00615671" w:rsidRDefault="00C64AE9">
      <w:pPr>
        <w:pStyle w:val="NormalWeb"/>
        <w:rPr>
          <w:del w:id="103" w:author="Alan Hawse" w:date="2018-03-26T09:40:00Z"/>
          <w:rFonts w:ascii="Arial" w:hAnsi="Arial" w:cs="Arial"/>
        </w:rPr>
      </w:pPr>
      <w:del w:id="104" w:author="Alan Hawse" w:date="2018-03-26T09:40:00Z">
        <w:r w:rsidDel="00615671">
          <w:rPr>
            <w:rFonts w:ascii="Arial" w:hAnsi="Arial" w:cs="Arial"/>
          </w:rPr>
          <w:delText>To test it go to the Terminal again and press ?.  OK… good, the help function works and we have a framework to add more commands.</w:delText>
        </w:r>
      </w:del>
    </w:p>
    <w:p w14:paraId="70BB857B" w14:textId="49674B4C" w:rsidR="00272586" w:rsidDel="00615671" w:rsidRDefault="00272586">
      <w:pPr>
        <w:pStyle w:val="NormalWeb"/>
        <w:rPr>
          <w:del w:id="105" w:author="Alan Hawse" w:date="2018-03-26T09:40:00Z"/>
          <w:rFonts w:ascii="Arial" w:hAnsi="Arial" w:cs="Arial"/>
        </w:rPr>
      </w:pPr>
      <w:del w:id="106" w:author="Alan Hawse" w:date="2018-03-26T09:40:00Z">
        <w:r w:rsidDel="00615671">
          <w:rPr>
            <w:rFonts w:ascii="Arial" w:hAnsi="Arial" w:cs="Arial"/>
          </w:rPr>
          <w:delText xml:space="preserve">Now we have our first UART interface working.  </w:delText>
        </w:r>
        <w:r w:rsidR="00431BF5" w:rsidDel="00615671">
          <w:rPr>
            <w:rFonts w:ascii="Arial" w:hAnsi="Arial" w:cs="Arial"/>
          </w:rPr>
          <w:delText>I</w:delText>
        </w:r>
        <w:r w:rsidDel="00615671">
          <w:rPr>
            <w:rFonts w:ascii="Arial" w:hAnsi="Arial" w:cs="Arial"/>
          </w:rPr>
          <w:delText>n the next video</w:delText>
        </w:r>
        <w:r w:rsidR="00431BF5" w:rsidDel="00615671">
          <w:rPr>
            <w:rFonts w:ascii="Arial" w:hAnsi="Arial" w:cs="Arial"/>
          </w:rPr>
          <w:delText>,</w:delText>
        </w:r>
        <w:r w:rsidDel="00615671">
          <w:rPr>
            <w:rFonts w:ascii="Arial" w:hAnsi="Arial" w:cs="Arial"/>
          </w:rPr>
          <w:delText xml:space="preserve"> I will walk you through </w:delText>
        </w:r>
        <w:r w:rsidR="00431BF5" w:rsidDel="00615671">
          <w:rPr>
            <w:rFonts w:ascii="Arial" w:hAnsi="Arial" w:cs="Arial"/>
          </w:rPr>
          <w:delText xml:space="preserve">adding and configuring </w:delText>
        </w:r>
        <w:r w:rsidDel="00615671">
          <w:rPr>
            <w:rFonts w:ascii="Arial" w:hAnsi="Arial" w:cs="Arial"/>
          </w:rPr>
          <w:delText xml:space="preserve">the PWM peripherals to control the </w:delText>
        </w:r>
        <w:r w:rsidR="00431BF5" w:rsidDel="00615671">
          <w:rPr>
            <w:rFonts w:ascii="Arial" w:hAnsi="Arial" w:cs="Arial"/>
          </w:rPr>
          <w:delText xml:space="preserve">servos in the </w:delText>
        </w:r>
        <w:r w:rsidDel="00615671">
          <w:rPr>
            <w:rFonts w:ascii="Arial" w:hAnsi="Arial" w:cs="Arial"/>
          </w:rPr>
          <w:delText>robotic arm.</w:delText>
        </w:r>
      </w:del>
    </w:p>
    <w:p w14:paraId="78403E0B" w14:textId="679540E0" w:rsidR="0065673C" w:rsidDel="00615671" w:rsidRDefault="0065673C">
      <w:pPr>
        <w:pStyle w:val="NormalWeb"/>
        <w:rPr>
          <w:del w:id="107" w:author="Alan Hawse" w:date="2018-03-26T09:40:00Z"/>
          <w:rFonts w:ascii="Arial" w:hAnsi="Arial" w:cs="Arial"/>
        </w:rPr>
      </w:pPr>
      <w:del w:id="108" w:author="Alan Hawse" w:date="2018-03-26T09:40:00Z">
        <w:r w:rsidRPr="0065673C" w:rsidDel="00615671">
          <w:rPr>
            <w:rFonts w:ascii="Arial" w:hAnsi="Arial" w:cs="Arial"/>
            <w:highlight w:val="yellow"/>
          </w:rPr>
          <w:delText>[RE-RECORD OR REUSE FROM PREVIOUS RECORDING]</w:delText>
        </w:r>
      </w:del>
    </w:p>
    <w:p w14:paraId="47716168" w14:textId="26960860" w:rsidR="009A1A2A" w:rsidRDefault="00E0344C" w:rsidP="00615671">
      <w:pPr>
        <w:pStyle w:val="NormalWeb"/>
      </w:pPr>
      <w:del w:id="109" w:author="Alan Hawse" w:date="2018-03-26T09:40:00Z">
        <w:r w:rsidDel="00615671">
          <w:rPr>
            <w:rFonts w:ascii="Arial" w:hAnsi="Arial" w:cs="Arial"/>
          </w:rPr>
          <w:delText>You can post your comments and questions in our PSoC 6 community or as always you are welcome to email me at alan_hawse@cypress.com or tweet me at @askioexpert with your comments, suggestions, criticisms and questions.</w:delText>
        </w:r>
      </w:del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D0731"/>
    <w:multiLevelType w:val="hybridMultilevel"/>
    <w:tmpl w:val="45C4D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an Hawse">
    <w15:presenceInfo w15:providerId="None" w15:userId="Alan Hawse"/>
  </w15:person>
  <w15:person w15:author="Greg Landry">
    <w15:presenceInfo w15:providerId="AD" w15:userId="S-1-12-1-1975327676-1325117367-1464604813-15243605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1A8D"/>
    <w:rsid w:val="00025C07"/>
    <w:rsid w:val="0003293E"/>
    <w:rsid w:val="00051A5B"/>
    <w:rsid w:val="000548C5"/>
    <w:rsid w:val="00086B8B"/>
    <w:rsid w:val="00095F8C"/>
    <w:rsid w:val="000A6CC6"/>
    <w:rsid w:val="000E258C"/>
    <w:rsid w:val="000E31B7"/>
    <w:rsid w:val="00132947"/>
    <w:rsid w:val="001724D4"/>
    <w:rsid w:val="001764BB"/>
    <w:rsid w:val="00177218"/>
    <w:rsid w:val="00177DA4"/>
    <w:rsid w:val="001C0122"/>
    <w:rsid w:val="001D573A"/>
    <w:rsid w:val="0020264A"/>
    <w:rsid w:val="002330B8"/>
    <w:rsid w:val="0024237B"/>
    <w:rsid w:val="00255190"/>
    <w:rsid w:val="00262C75"/>
    <w:rsid w:val="00272586"/>
    <w:rsid w:val="002E732B"/>
    <w:rsid w:val="0034529B"/>
    <w:rsid w:val="003A406F"/>
    <w:rsid w:val="003D44C9"/>
    <w:rsid w:val="00431BF5"/>
    <w:rsid w:val="00441634"/>
    <w:rsid w:val="00477858"/>
    <w:rsid w:val="005029C9"/>
    <w:rsid w:val="00515C63"/>
    <w:rsid w:val="005E4B98"/>
    <w:rsid w:val="005F67F9"/>
    <w:rsid w:val="00600A66"/>
    <w:rsid w:val="00615671"/>
    <w:rsid w:val="00647EE4"/>
    <w:rsid w:val="006558A0"/>
    <w:rsid w:val="0065673C"/>
    <w:rsid w:val="00673A5D"/>
    <w:rsid w:val="006D0BCB"/>
    <w:rsid w:val="006F6591"/>
    <w:rsid w:val="0072767A"/>
    <w:rsid w:val="00765BD0"/>
    <w:rsid w:val="00787FFC"/>
    <w:rsid w:val="007B0BD5"/>
    <w:rsid w:val="007D6AD6"/>
    <w:rsid w:val="007E1982"/>
    <w:rsid w:val="008317F7"/>
    <w:rsid w:val="008962CD"/>
    <w:rsid w:val="008D2510"/>
    <w:rsid w:val="008F16B1"/>
    <w:rsid w:val="009013C0"/>
    <w:rsid w:val="009031E5"/>
    <w:rsid w:val="0091410B"/>
    <w:rsid w:val="00922320"/>
    <w:rsid w:val="009854C5"/>
    <w:rsid w:val="009A1A2A"/>
    <w:rsid w:val="00A072B4"/>
    <w:rsid w:val="00A13116"/>
    <w:rsid w:val="00A24E73"/>
    <w:rsid w:val="00AC3195"/>
    <w:rsid w:val="00B0392E"/>
    <w:rsid w:val="00B37780"/>
    <w:rsid w:val="00B66AFF"/>
    <w:rsid w:val="00C04FC2"/>
    <w:rsid w:val="00C23967"/>
    <w:rsid w:val="00C35243"/>
    <w:rsid w:val="00C64AE9"/>
    <w:rsid w:val="00CA7D11"/>
    <w:rsid w:val="00CB4D02"/>
    <w:rsid w:val="00CC68F9"/>
    <w:rsid w:val="00CD6D52"/>
    <w:rsid w:val="00CE49F7"/>
    <w:rsid w:val="00D13311"/>
    <w:rsid w:val="00D22A87"/>
    <w:rsid w:val="00D3717A"/>
    <w:rsid w:val="00D41FCB"/>
    <w:rsid w:val="00D66E95"/>
    <w:rsid w:val="00DB10E7"/>
    <w:rsid w:val="00DE5CD0"/>
    <w:rsid w:val="00E0344C"/>
    <w:rsid w:val="00E14C43"/>
    <w:rsid w:val="00E454A9"/>
    <w:rsid w:val="00E60AF5"/>
    <w:rsid w:val="00E67824"/>
    <w:rsid w:val="00E82271"/>
    <w:rsid w:val="00E9332C"/>
    <w:rsid w:val="00EE18FB"/>
    <w:rsid w:val="00EE1A6B"/>
    <w:rsid w:val="00F477D3"/>
    <w:rsid w:val="00FC3CB0"/>
    <w:rsid w:val="00FE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C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17</cp:revision>
  <dcterms:created xsi:type="dcterms:W3CDTF">2018-01-29T18:17:00Z</dcterms:created>
  <dcterms:modified xsi:type="dcterms:W3CDTF">2018-03-26T19:04:00Z</dcterms:modified>
</cp:coreProperties>
</file>