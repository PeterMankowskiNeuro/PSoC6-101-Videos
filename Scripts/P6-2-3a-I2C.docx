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2B589316" w:rsidR="007B0BD5" w:rsidRDefault="000835AC" w:rsidP="007B0BD5">
      <w:pPr>
        <w:pStyle w:val="NormalWeb"/>
      </w:pPr>
      <w:ins w:id="0" w:author="Alan Hawse" w:date="2018-03-26T10:52:00Z">
        <w:r>
          <w:rPr>
            <w:rFonts w:ascii="Arial,Bold" w:hAnsi="Arial,Bold"/>
          </w:rPr>
          <w:t xml:space="preserve">P6 – 2-5 </w:t>
        </w:r>
      </w:ins>
      <w:r w:rsidR="00620717">
        <w:rPr>
          <w:rFonts w:ascii="Arial,Bold" w:hAnsi="Arial,Bold"/>
        </w:rPr>
        <w:t>I2C</w:t>
      </w:r>
      <w:ins w:id="1" w:author="Alan Hawse" w:date="2018-03-26T10:53:00Z">
        <w:r>
          <w:rPr>
            <w:rFonts w:ascii="Arial,Bold" w:hAnsi="Arial,Bold"/>
          </w:rPr>
          <w:t>A</w:t>
        </w:r>
      </w:ins>
    </w:p>
    <w:p w14:paraId="48A1B514" w14:textId="10A5FF05"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620717">
        <w:rPr>
          <w:rFonts w:ascii="Arial" w:hAnsi="Arial" w:cs="Arial"/>
        </w:rPr>
        <w:t xml:space="preserve">an I2C </w:t>
      </w:r>
      <w:r w:rsidR="00207E21">
        <w:rPr>
          <w:rFonts w:ascii="Arial" w:hAnsi="Arial" w:cs="Arial"/>
        </w:rPr>
        <w:t>dash board for our BLE-controlled robotic arm project</w:t>
      </w:r>
      <w:r w:rsidR="00620717">
        <w:rPr>
          <w:rFonts w:ascii="Arial" w:hAnsi="Arial" w:cs="Arial"/>
        </w:rPr>
        <w:t xml:space="preserve">.  </w:t>
      </w:r>
      <w:r w:rsidR="00252858">
        <w:rPr>
          <w:rFonts w:ascii="Arial" w:hAnsi="Arial" w:cs="Arial"/>
        </w:rPr>
        <w:t xml:space="preserve">An </w:t>
      </w:r>
      <w:r w:rsidR="00620717">
        <w:rPr>
          <w:rFonts w:ascii="Arial" w:hAnsi="Arial" w:cs="Arial"/>
        </w:rPr>
        <w:t xml:space="preserve">I2C </w:t>
      </w:r>
      <w:r w:rsidR="00252858">
        <w:rPr>
          <w:rFonts w:ascii="Arial" w:hAnsi="Arial" w:cs="Arial"/>
        </w:rPr>
        <w:t xml:space="preserve">control and debug interface is handy to understand because you will more than likely have multiple sensors or ICs in a typical system that will require this type of interface.  </w:t>
      </w:r>
      <w:r w:rsidR="004857D9">
        <w:rPr>
          <w:rFonts w:ascii="Arial" w:hAnsi="Arial" w:cs="Arial"/>
        </w:rPr>
        <w:t>Let’s start first by learning about the I2C peripheral and the EZ-I2C component.</w:t>
      </w:r>
    </w:p>
    <w:p w14:paraId="134EC1A2" w14:textId="694932CD" w:rsidR="000B0F2E" w:rsidRDefault="000B0F2E" w:rsidP="007B0BD5">
      <w:pPr>
        <w:pStyle w:val="NormalWeb"/>
        <w:rPr>
          <w:rFonts w:ascii="Arial" w:hAnsi="Arial" w:cs="Arial"/>
        </w:rPr>
      </w:pPr>
      <w:r>
        <w:rPr>
          <w:rFonts w:ascii="Arial" w:hAnsi="Arial" w:cs="Arial"/>
        </w:rPr>
        <w:t>Let’s start with a new project.  I’ll call it “BasicI2C”.</w:t>
      </w:r>
    </w:p>
    <w:p w14:paraId="0C065074" w14:textId="7690B09F" w:rsidR="000B0F2E" w:rsidRDefault="000B0F2E" w:rsidP="007B0BD5">
      <w:pPr>
        <w:pStyle w:val="NormalWeb"/>
        <w:rPr>
          <w:rFonts w:ascii="Arial" w:hAnsi="Arial" w:cs="Arial"/>
        </w:rPr>
      </w:pPr>
      <w:r>
        <w:rPr>
          <w:rFonts w:ascii="Arial" w:hAnsi="Arial" w:cs="Arial"/>
        </w:rPr>
        <w:t xml:space="preserve">Again, I love copying and pasting as it saves so much time, so let’s go back to the schematic view of the </w:t>
      </w:r>
      <w:proofErr w:type="spellStart"/>
      <w:r>
        <w:rPr>
          <w:rFonts w:ascii="Arial" w:hAnsi="Arial" w:cs="Arial"/>
        </w:rPr>
        <w:t>BasicTCPWM</w:t>
      </w:r>
      <w:proofErr w:type="spellEnd"/>
      <w:r>
        <w:rPr>
          <w:rFonts w:ascii="Arial" w:hAnsi="Arial" w:cs="Arial"/>
        </w:rPr>
        <w:t xml:space="preserve"> project we did in the prior lesson.  Let’s copy the entire schematic and paste that into our BasicI2C project.</w:t>
      </w:r>
    </w:p>
    <w:p w14:paraId="22BAAD11" w14:textId="6AD478FE" w:rsidR="000B0F2E" w:rsidRDefault="000B0F2E" w:rsidP="007B0BD5">
      <w:pPr>
        <w:pStyle w:val="NormalWeb"/>
        <w:rPr>
          <w:rFonts w:ascii="Arial" w:hAnsi="Arial" w:cs="Arial"/>
        </w:rPr>
      </w:pPr>
      <w:r>
        <w:rPr>
          <w:rFonts w:ascii="Arial" w:hAnsi="Arial" w:cs="Arial"/>
        </w:rPr>
        <w:t xml:space="preserve">I want to show you an additional feature of the TCPWM component, so let’s </w:t>
      </w:r>
      <w:proofErr w:type="gramStart"/>
      <w:r>
        <w:rPr>
          <w:rFonts w:ascii="Arial" w:hAnsi="Arial" w:cs="Arial"/>
        </w:rPr>
        <w:t>open up</w:t>
      </w:r>
      <w:proofErr w:type="gramEnd"/>
      <w:r>
        <w:rPr>
          <w:rFonts w:ascii="Arial" w:hAnsi="Arial" w:cs="Arial"/>
        </w:rPr>
        <w:t xml:space="preserve"> the configuration dialog.  Click on the advanced tab.  Here you can see more configuration options like the kill and start input, which we’ll talk about in the next lesson, as well as how you can change the polarity of the PWM output.  In this case, because the LED on the kit is active low, and I want to use larger duty cycles for a brighter LED, </w:t>
      </w:r>
      <w:ins w:id="2" w:author="Greg Landry" w:date="2018-03-27T09:56:00Z">
        <w:r w:rsidR="00CD6066">
          <w:rPr>
            <w:rFonts w:ascii="Arial" w:hAnsi="Arial" w:cs="Arial"/>
          </w:rPr>
          <w:t>be</w:t>
        </w:r>
      </w:ins>
      <w:r>
        <w:rPr>
          <w:rFonts w:ascii="Arial" w:hAnsi="Arial" w:cs="Arial"/>
        </w:rPr>
        <w:t>cause that just makes sense, I’m going to invert the output of the PWM. Now hit okay.</w:t>
      </w:r>
    </w:p>
    <w:p w14:paraId="21059F51" w14:textId="2E12FB9F" w:rsidR="000B0F2E" w:rsidRDefault="000B0F2E" w:rsidP="007B0BD5">
      <w:pPr>
        <w:pStyle w:val="NormalWeb"/>
        <w:rPr>
          <w:rFonts w:ascii="Arial" w:hAnsi="Arial" w:cs="Arial"/>
        </w:rPr>
      </w:pPr>
      <w:r>
        <w:rPr>
          <w:rFonts w:ascii="Arial" w:hAnsi="Arial" w:cs="Arial"/>
        </w:rPr>
        <w:t>Now, let’s add the EZ-I2C component from the catalog.  Double click it and let’s rename it to EZI2C without the underscore 1.  You can also see the other configuration settings like the address and data rate.  Click okay and now on to configuring the pins.</w:t>
      </w:r>
    </w:p>
    <w:p w14:paraId="2DB704E7" w14:textId="50BC6362" w:rsidR="00665F59" w:rsidRDefault="000B0F2E" w:rsidP="007B0BD5">
      <w:pPr>
        <w:pStyle w:val="NormalWeb"/>
        <w:rPr>
          <w:rFonts w:ascii="Arial" w:hAnsi="Arial" w:cs="Arial"/>
        </w:rPr>
      </w:pPr>
      <w:del w:id="3" w:author="Greg Landry" w:date="2018-03-27T09:42:00Z">
        <w:r w:rsidDel="008B7894">
          <w:rPr>
            <w:rFonts w:ascii="Arial" w:hAnsi="Arial" w:cs="Arial"/>
          </w:rPr>
          <w:delText xml:space="preserve">And </w:delText>
        </w:r>
      </w:del>
      <w:ins w:id="4" w:author="Greg Landry" w:date="2018-03-27T09:42:00Z">
        <w:r w:rsidR="008B7894">
          <w:rPr>
            <w:rFonts w:ascii="Arial" w:hAnsi="Arial" w:cs="Arial"/>
          </w:rPr>
          <w:t>L</w:t>
        </w:r>
      </w:ins>
      <w:del w:id="5" w:author="Greg Landry" w:date="2018-03-27T09:42:00Z">
        <w:r w:rsidDel="008B7894">
          <w:rPr>
            <w:rFonts w:ascii="Arial" w:hAnsi="Arial" w:cs="Arial"/>
          </w:rPr>
          <w:delText>l</w:delText>
        </w:r>
      </w:del>
      <w:r>
        <w:rPr>
          <w:rFonts w:ascii="Arial" w:hAnsi="Arial" w:cs="Arial"/>
        </w:rPr>
        <w:t xml:space="preserve">et’s make sure we assign the pin for the LED to P0[3].  </w:t>
      </w:r>
      <w:del w:id="6" w:author="Greg Landry" w:date="2018-03-27T09:42:00Z">
        <w:r w:rsidDel="008B7894">
          <w:rPr>
            <w:rFonts w:ascii="Arial" w:hAnsi="Arial" w:cs="Arial"/>
          </w:rPr>
          <w:delText>And then</w:delText>
        </w:r>
      </w:del>
      <w:ins w:id="7" w:author="Greg Landry" w:date="2018-03-27T09:42:00Z">
        <w:r w:rsidR="008B7894">
          <w:rPr>
            <w:rFonts w:ascii="Arial" w:hAnsi="Arial" w:cs="Arial"/>
          </w:rPr>
          <w:t>Then</w:t>
        </w:r>
      </w:ins>
      <w:r>
        <w:rPr>
          <w:rFonts w:ascii="Arial" w:hAnsi="Arial" w:cs="Arial"/>
        </w:rPr>
        <w:t xml:space="preserve"> SDA</w:t>
      </w:r>
      <w:r w:rsidR="00665F59">
        <w:rPr>
          <w:rFonts w:ascii="Arial" w:hAnsi="Arial" w:cs="Arial"/>
        </w:rPr>
        <w:t>, the data signal, assign that to P6[1] and SCL, the clock, to P6[0].</w:t>
      </w:r>
    </w:p>
    <w:p w14:paraId="0E37F5A0" w14:textId="02144FF3" w:rsidR="000B0F2E" w:rsidRDefault="000B0F2E" w:rsidP="007B0BD5">
      <w:pPr>
        <w:pStyle w:val="NormalWeb"/>
        <w:rPr>
          <w:rFonts w:ascii="Arial" w:hAnsi="Arial" w:cs="Arial"/>
        </w:rPr>
      </w:pPr>
      <w:del w:id="8" w:author="Greg Landry" w:date="2018-03-27T09:42:00Z">
        <w:r w:rsidDel="008B7894">
          <w:rPr>
            <w:rFonts w:ascii="Arial" w:hAnsi="Arial" w:cs="Arial"/>
          </w:rPr>
          <w:delText xml:space="preserve">And </w:delText>
        </w:r>
      </w:del>
      <w:ins w:id="9" w:author="Greg Landry" w:date="2018-03-27T09:42:00Z">
        <w:r w:rsidR="008B7894">
          <w:rPr>
            <w:rFonts w:ascii="Arial" w:hAnsi="Arial" w:cs="Arial"/>
          </w:rPr>
          <w:t>Now</w:t>
        </w:r>
        <w:r w:rsidR="008B7894">
          <w:rPr>
            <w:rFonts w:ascii="Arial" w:hAnsi="Arial" w:cs="Arial"/>
          </w:rPr>
          <w:t xml:space="preserve"> </w:t>
        </w:r>
      </w:ins>
      <w:r>
        <w:rPr>
          <w:rFonts w:ascii="Arial" w:hAnsi="Arial" w:cs="Arial"/>
        </w:rPr>
        <w:t>on to the Cortex-M4 main application.</w:t>
      </w:r>
    </w:p>
    <w:p w14:paraId="641A99CA" w14:textId="5113FE5F" w:rsidR="000B0F2E" w:rsidRDefault="000B0F2E" w:rsidP="007B0BD5">
      <w:pPr>
        <w:pStyle w:val="NormalWeb"/>
        <w:rPr>
          <w:rFonts w:ascii="Arial" w:hAnsi="Arial" w:cs="Arial"/>
        </w:rPr>
      </w:pPr>
      <w:r>
        <w:rPr>
          <w:rFonts w:ascii="Arial" w:hAnsi="Arial" w:cs="Arial"/>
        </w:rPr>
        <w:t xml:space="preserve">Let’s start the PWM </w:t>
      </w:r>
      <w:r w:rsidR="00665F59">
        <w:rPr>
          <w:rFonts w:ascii="Arial" w:hAnsi="Arial" w:cs="Arial"/>
        </w:rPr>
        <w:t>and EZ-I2C components with the simple start API call.</w:t>
      </w:r>
    </w:p>
    <w:p w14:paraId="0E68A885" w14:textId="0B325FA9" w:rsidR="00665F59" w:rsidRDefault="00665F59" w:rsidP="007B0BD5">
      <w:pPr>
        <w:pStyle w:val="NormalWeb"/>
        <w:rPr>
          <w:rFonts w:ascii="Arial" w:hAnsi="Arial" w:cs="Arial"/>
        </w:rPr>
      </w:pPr>
      <w:r>
        <w:rPr>
          <w:rFonts w:ascii="Arial" w:hAnsi="Arial" w:cs="Arial"/>
        </w:rPr>
        <w:t xml:space="preserve">The EZ-I2C component implements an EEPROM I2C scheme. </w:t>
      </w:r>
      <w:ins w:id="10" w:author="Greg Landry" w:date="2018-03-27T09:46:00Z">
        <w:r w:rsidR="008B7894">
          <w:rPr>
            <w:rFonts w:ascii="Arial" w:hAnsi="Arial" w:cs="Arial"/>
          </w:rPr>
          <w:t>In this scheme,</w:t>
        </w:r>
      </w:ins>
      <w:ins w:id="11" w:author="Greg Landry" w:date="2018-03-27T09:45:00Z">
        <w:r w:rsidR="008B7894">
          <w:rPr>
            <w:rFonts w:ascii="Arial" w:hAnsi="Arial" w:cs="Arial"/>
          </w:rPr>
          <w:t xml:space="preserve"> the first byte written </w:t>
        </w:r>
      </w:ins>
      <w:ins w:id="12" w:author="Greg Landry" w:date="2018-03-27T09:48:00Z">
        <w:r w:rsidR="00A46CE4">
          <w:rPr>
            <w:rFonts w:ascii="Arial" w:hAnsi="Arial" w:cs="Arial"/>
          </w:rPr>
          <w:t xml:space="preserve">on an I2C write command </w:t>
        </w:r>
      </w:ins>
      <w:ins w:id="13" w:author="Greg Landry" w:date="2018-03-27T09:45:00Z">
        <w:r w:rsidR="008B7894">
          <w:rPr>
            <w:rFonts w:ascii="Arial" w:hAnsi="Arial" w:cs="Arial"/>
          </w:rPr>
          <w:t>is an offset location</w:t>
        </w:r>
      </w:ins>
      <w:ins w:id="14" w:author="Greg Landry" w:date="2018-03-27T09:46:00Z">
        <w:r w:rsidR="008B7894">
          <w:rPr>
            <w:rFonts w:ascii="Arial" w:hAnsi="Arial" w:cs="Arial"/>
          </w:rPr>
          <w:t xml:space="preserve"> followed by the data to be written</w:t>
        </w:r>
      </w:ins>
      <w:ins w:id="15" w:author="Greg Landry" w:date="2018-03-27T09:49:00Z">
        <w:r w:rsidR="00A46CE4">
          <w:rPr>
            <w:rFonts w:ascii="Arial" w:hAnsi="Arial" w:cs="Arial"/>
          </w:rPr>
          <w:t xml:space="preserve"> starting at that location</w:t>
        </w:r>
      </w:ins>
      <w:ins w:id="16" w:author="Greg Landry" w:date="2018-03-27T09:45:00Z">
        <w:r w:rsidR="008B7894">
          <w:rPr>
            <w:rFonts w:ascii="Arial" w:hAnsi="Arial" w:cs="Arial"/>
          </w:rPr>
          <w:t xml:space="preserve">. </w:t>
        </w:r>
      </w:ins>
      <w:ins w:id="17" w:author="Greg Landry" w:date="2018-03-27T09:46:00Z">
        <w:r w:rsidR="008B7894">
          <w:rPr>
            <w:rFonts w:ascii="Arial" w:hAnsi="Arial" w:cs="Arial"/>
          </w:rPr>
          <w:t xml:space="preserve">Reads use the same offset </w:t>
        </w:r>
      </w:ins>
      <w:ins w:id="18" w:author="Greg Landry" w:date="2018-03-27T09:49:00Z">
        <w:r w:rsidR="00A46CE4">
          <w:rPr>
            <w:rFonts w:ascii="Arial" w:hAnsi="Arial" w:cs="Arial"/>
          </w:rPr>
          <w:t xml:space="preserve">location </w:t>
        </w:r>
      </w:ins>
      <w:ins w:id="19" w:author="Greg Landry" w:date="2018-03-27T09:46:00Z">
        <w:r w:rsidR="008B7894">
          <w:rPr>
            <w:rFonts w:ascii="Arial" w:hAnsi="Arial" w:cs="Arial"/>
          </w:rPr>
          <w:t xml:space="preserve">as the previous write. </w:t>
        </w:r>
      </w:ins>
      <w:ins w:id="20" w:author="Greg Landry" w:date="2018-03-27T09:45:00Z">
        <w:r w:rsidR="008B7894">
          <w:rPr>
            <w:rFonts w:ascii="Arial" w:hAnsi="Arial" w:cs="Arial"/>
          </w:rPr>
          <w:t xml:space="preserve">This allows a single I2C slave to have 256 different register locations that can be used to store data. You can also use a 2-byte offset which allows </w:t>
        </w:r>
      </w:ins>
      <w:ins w:id="21" w:author="Greg Landry" w:date="2018-03-27T09:49:00Z">
        <w:r w:rsidR="00A46CE4">
          <w:rPr>
            <w:rFonts w:ascii="Arial" w:hAnsi="Arial" w:cs="Arial"/>
          </w:rPr>
          <w:t>64</w:t>
        </w:r>
      </w:ins>
      <w:ins w:id="22" w:author="Greg Landry" w:date="2018-03-27T09:45:00Z">
        <w:r w:rsidR="008B7894">
          <w:rPr>
            <w:rFonts w:ascii="Arial" w:hAnsi="Arial" w:cs="Arial"/>
          </w:rPr>
          <w:t>K locations. This scheme is</w:t>
        </w:r>
      </w:ins>
      <w:del w:id="23" w:author="Greg Landry" w:date="2018-03-27T09:46:00Z">
        <w:r w:rsidDel="008B7894">
          <w:rPr>
            <w:rFonts w:ascii="Arial" w:hAnsi="Arial" w:cs="Arial"/>
          </w:rPr>
          <w:delText xml:space="preserve"> It</w:delText>
        </w:r>
      </w:del>
      <w:del w:id="24" w:author="Greg Landry" w:date="2018-03-27T09:43:00Z">
        <w:r w:rsidDel="008B7894">
          <w:rPr>
            <w:rFonts w:ascii="Arial" w:hAnsi="Arial" w:cs="Arial"/>
          </w:rPr>
          <w:delText>’</w:delText>
        </w:r>
      </w:del>
      <w:del w:id="25" w:author="Greg Landry" w:date="2018-03-27T09:46:00Z">
        <w:r w:rsidDel="008B7894">
          <w:rPr>
            <w:rFonts w:ascii="Arial" w:hAnsi="Arial" w:cs="Arial"/>
          </w:rPr>
          <w:delText>s</w:delText>
        </w:r>
      </w:del>
      <w:r>
        <w:rPr>
          <w:rFonts w:ascii="Arial" w:hAnsi="Arial" w:cs="Arial"/>
        </w:rPr>
        <w:t xml:space="preserve"> interrupt driven and designed to easily setup an I2C slave in your firmware.  </w:t>
      </w:r>
    </w:p>
    <w:p w14:paraId="3FBD0274" w14:textId="27495720" w:rsidR="00665F59" w:rsidRDefault="00665F59" w:rsidP="007B0BD5">
      <w:pPr>
        <w:pStyle w:val="NormalWeb"/>
        <w:rPr>
          <w:rFonts w:ascii="Arial" w:hAnsi="Arial" w:cs="Arial"/>
        </w:rPr>
      </w:pPr>
      <w:r>
        <w:rPr>
          <w:rFonts w:ascii="Arial" w:hAnsi="Arial" w:cs="Arial"/>
        </w:rPr>
        <w:t xml:space="preserve">We’ll initialize a read/write buffer with the set buffer API call and a local variable that we’ll declare called </w:t>
      </w:r>
      <w:proofErr w:type="spellStart"/>
      <w:r>
        <w:rPr>
          <w:rFonts w:ascii="Arial" w:hAnsi="Arial" w:cs="Arial"/>
        </w:rPr>
        <w:t>myBuffer</w:t>
      </w:r>
      <w:proofErr w:type="spellEnd"/>
      <w:r>
        <w:rPr>
          <w:rFonts w:ascii="Arial" w:hAnsi="Arial" w:cs="Arial"/>
        </w:rPr>
        <w:t>.  Because this variable can be changed by the interrupt service routine I’ll use the volatile flag to let the compiler know not to optimize the variable out.</w:t>
      </w:r>
      <w:del w:id="26" w:author="Greg Landry" w:date="2018-03-27T09:44:00Z">
        <w:r w:rsidDel="008B7894">
          <w:rPr>
            <w:rFonts w:ascii="Arial" w:hAnsi="Arial" w:cs="Arial"/>
          </w:rPr>
          <w:delText xml:space="preserve"> </w:delText>
        </w:r>
      </w:del>
    </w:p>
    <w:p w14:paraId="0AD1A23B" w14:textId="3B9826B0" w:rsidR="00665F59" w:rsidRDefault="00665F59" w:rsidP="007B0BD5">
      <w:pPr>
        <w:pStyle w:val="NormalWeb"/>
        <w:rPr>
          <w:rFonts w:ascii="Arial" w:hAnsi="Arial" w:cs="Arial"/>
        </w:rPr>
      </w:pPr>
      <w:r>
        <w:rPr>
          <w:rFonts w:ascii="Arial" w:hAnsi="Arial" w:cs="Arial"/>
        </w:rPr>
        <w:lastRenderedPageBreak/>
        <w:t xml:space="preserve">In the main loop, we’ll simply use the contents of the variable </w:t>
      </w:r>
      <w:del w:id="27" w:author="Greg Landry" w:date="2018-03-27T09:44:00Z">
        <w:r w:rsidDel="008B7894">
          <w:rPr>
            <w:rFonts w:ascii="Arial" w:hAnsi="Arial" w:cs="Arial"/>
          </w:rPr>
          <w:delText xml:space="preserve">mybuffer </w:delText>
        </w:r>
      </w:del>
      <w:proofErr w:type="spellStart"/>
      <w:ins w:id="28" w:author="Greg Landry" w:date="2018-03-27T09:44:00Z">
        <w:r w:rsidR="008B7894">
          <w:rPr>
            <w:rFonts w:ascii="Arial" w:hAnsi="Arial" w:cs="Arial"/>
          </w:rPr>
          <w:t>my</w:t>
        </w:r>
        <w:r w:rsidR="008B7894">
          <w:rPr>
            <w:rFonts w:ascii="Arial" w:hAnsi="Arial" w:cs="Arial"/>
          </w:rPr>
          <w:t>B</w:t>
        </w:r>
        <w:r w:rsidR="008B7894">
          <w:rPr>
            <w:rFonts w:ascii="Arial" w:hAnsi="Arial" w:cs="Arial"/>
          </w:rPr>
          <w:t>uffer</w:t>
        </w:r>
        <w:proofErr w:type="spellEnd"/>
        <w:r w:rsidR="008B7894">
          <w:rPr>
            <w:rFonts w:ascii="Arial" w:hAnsi="Arial" w:cs="Arial"/>
          </w:rPr>
          <w:t xml:space="preserve"> </w:t>
        </w:r>
      </w:ins>
      <w:r>
        <w:rPr>
          <w:rFonts w:ascii="Arial" w:hAnsi="Arial" w:cs="Arial"/>
        </w:rPr>
        <w:t xml:space="preserve">to update the compare value of the PWM using the standard API call that we used in the previous </w:t>
      </w:r>
      <w:bookmarkStart w:id="29" w:name="_GoBack"/>
      <w:bookmarkEnd w:id="29"/>
      <w:proofErr w:type="spellStart"/>
      <w:r>
        <w:rPr>
          <w:rFonts w:ascii="Arial" w:hAnsi="Arial" w:cs="Arial"/>
        </w:rPr>
        <w:t>BasicTCPWM</w:t>
      </w:r>
      <w:proofErr w:type="spellEnd"/>
      <w:r>
        <w:rPr>
          <w:rFonts w:ascii="Arial" w:hAnsi="Arial" w:cs="Arial"/>
        </w:rPr>
        <w:t xml:space="preserve"> project.</w:t>
      </w:r>
    </w:p>
    <w:p w14:paraId="31425D40" w14:textId="6D8FED9D" w:rsidR="00665F59" w:rsidRDefault="00665F59" w:rsidP="007B0BD5">
      <w:pPr>
        <w:pStyle w:val="NormalWeb"/>
        <w:rPr>
          <w:rFonts w:ascii="Arial" w:hAnsi="Arial" w:cs="Arial"/>
        </w:rPr>
      </w:pPr>
      <w:r>
        <w:rPr>
          <w:rFonts w:ascii="Arial" w:hAnsi="Arial" w:cs="Arial"/>
        </w:rPr>
        <w:t>Then, we’ll put the CPU to sleep and tell it to wait for the next interrupt before waking up.</w:t>
      </w:r>
      <w:ins w:id="30" w:author="Greg Landry" w:date="2018-03-27T10:01:00Z">
        <w:r w:rsidR="001B235A">
          <w:rPr>
            <w:rFonts w:ascii="Arial" w:hAnsi="Arial" w:cs="Arial"/>
          </w:rPr>
          <w:t xml:space="preserve"> Any I2C command from the master will generate an interrupt which will wake up the CPU.</w:t>
        </w:r>
      </w:ins>
    </w:p>
    <w:p w14:paraId="05C052CF" w14:textId="3438924D" w:rsidR="00665F59" w:rsidRDefault="00665F59" w:rsidP="007B0BD5">
      <w:pPr>
        <w:pStyle w:val="NormalWeb"/>
        <w:rPr>
          <w:rFonts w:ascii="Arial" w:hAnsi="Arial" w:cs="Arial"/>
        </w:rPr>
      </w:pPr>
      <w:r>
        <w:rPr>
          <w:rFonts w:ascii="Arial" w:hAnsi="Arial" w:cs="Arial"/>
        </w:rPr>
        <w:t>Now, build, program and test…</w:t>
      </w:r>
    </w:p>
    <w:p w14:paraId="7951632B" w14:textId="48EDCC44" w:rsidR="00665F59" w:rsidRDefault="00665F59" w:rsidP="007B0BD5">
      <w:pPr>
        <w:pStyle w:val="NormalWeb"/>
        <w:rPr>
          <w:rFonts w:ascii="Arial" w:hAnsi="Arial" w:cs="Arial"/>
        </w:rPr>
      </w:pPr>
      <w:r>
        <w:rPr>
          <w:rFonts w:ascii="Arial" w:hAnsi="Arial" w:cs="Arial"/>
        </w:rPr>
        <w:t>To test this</w:t>
      </w:r>
      <w:ins w:id="31" w:author="Greg Landry" w:date="2018-03-27T09:44:00Z">
        <w:r w:rsidR="008B7894">
          <w:rPr>
            <w:rFonts w:ascii="Arial" w:hAnsi="Arial" w:cs="Arial"/>
          </w:rPr>
          <w:t>,</w:t>
        </w:r>
      </w:ins>
      <w:r>
        <w:rPr>
          <w:rFonts w:ascii="Arial" w:hAnsi="Arial" w:cs="Arial"/>
        </w:rPr>
        <w:t xml:space="preserve"> I’ll use Cypress’ </w:t>
      </w:r>
      <w:ins w:id="32" w:author="Greg Landry" w:date="2018-03-27T09:50:00Z">
        <w:r w:rsidR="00DF6F5E">
          <w:rPr>
            <w:rFonts w:ascii="Arial" w:hAnsi="Arial" w:cs="Arial"/>
          </w:rPr>
          <w:t>B</w:t>
        </w:r>
      </w:ins>
      <w:del w:id="33" w:author="Greg Landry" w:date="2018-03-27T09:50:00Z">
        <w:r w:rsidDel="00DF6F5E">
          <w:rPr>
            <w:rFonts w:ascii="Arial" w:hAnsi="Arial" w:cs="Arial"/>
          </w:rPr>
          <w:delText>b</w:delText>
        </w:r>
      </w:del>
      <w:r>
        <w:rPr>
          <w:rFonts w:ascii="Arial" w:hAnsi="Arial" w:cs="Arial"/>
        </w:rPr>
        <w:t xml:space="preserve">ridge </w:t>
      </w:r>
      <w:ins w:id="34" w:author="Greg Landry" w:date="2018-03-27T09:50:00Z">
        <w:r w:rsidR="00DF6F5E">
          <w:rPr>
            <w:rFonts w:ascii="Arial" w:hAnsi="Arial" w:cs="Arial"/>
          </w:rPr>
          <w:t>C</w:t>
        </w:r>
      </w:ins>
      <w:del w:id="35" w:author="Greg Landry" w:date="2018-03-27T09:50:00Z">
        <w:r w:rsidDel="00DF6F5E">
          <w:rPr>
            <w:rFonts w:ascii="Arial" w:hAnsi="Arial" w:cs="Arial"/>
          </w:rPr>
          <w:delText>c</w:delText>
        </w:r>
      </w:del>
      <w:r>
        <w:rPr>
          <w:rFonts w:ascii="Arial" w:hAnsi="Arial" w:cs="Arial"/>
        </w:rPr>
        <w:t xml:space="preserve">ontrol </w:t>
      </w:r>
      <w:ins w:id="36" w:author="Greg Landry" w:date="2018-03-27T09:50:00Z">
        <w:r w:rsidR="00DF6F5E">
          <w:rPr>
            <w:rFonts w:ascii="Arial" w:hAnsi="Arial" w:cs="Arial"/>
          </w:rPr>
          <w:t>P</w:t>
        </w:r>
      </w:ins>
      <w:del w:id="37" w:author="Greg Landry" w:date="2018-03-27T09:50:00Z">
        <w:r w:rsidDel="00DF6F5E">
          <w:rPr>
            <w:rFonts w:ascii="Arial" w:hAnsi="Arial" w:cs="Arial"/>
          </w:rPr>
          <w:delText>p</w:delText>
        </w:r>
      </w:del>
      <w:r>
        <w:rPr>
          <w:rFonts w:ascii="Arial" w:hAnsi="Arial" w:cs="Arial"/>
        </w:rPr>
        <w:t xml:space="preserve">anel tool that comes with PSoC Creator.  I’ll open the tool and click on the </w:t>
      </w:r>
      <w:proofErr w:type="spellStart"/>
      <w:r>
        <w:rPr>
          <w:rFonts w:ascii="Arial" w:hAnsi="Arial" w:cs="Arial"/>
        </w:rPr>
        <w:t>KitProg</w:t>
      </w:r>
      <w:proofErr w:type="spellEnd"/>
      <w:r>
        <w:rPr>
          <w:rFonts w:ascii="Arial" w:hAnsi="Arial" w:cs="Arial"/>
        </w:rPr>
        <w:t xml:space="preserve"> entry at the bottom of the screen.  At the top I’m going to write different compare values to send to the PSoC 6 to change the LED intensity.  I’ll do this by typing: w, for write, 8, for the address, 0, for the register</w:t>
      </w:r>
      <w:ins w:id="38" w:author="Greg Landry" w:date="2018-03-27T09:47:00Z">
        <w:r w:rsidR="00710B59">
          <w:rPr>
            <w:rFonts w:ascii="Arial" w:hAnsi="Arial" w:cs="Arial"/>
          </w:rPr>
          <w:t xml:space="preserve"> offset</w:t>
        </w:r>
      </w:ins>
      <w:r>
        <w:rPr>
          <w:rFonts w:ascii="Arial" w:hAnsi="Arial" w:cs="Arial"/>
        </w:rPr>
        <w:t>, and the hex value for the intensity, 0 to 100; and then p, for an I2C stop.  For example, w 8 0 32 p, sets the PWM at a 50% duty cycle</w:t>
      </w:r>
      <w:ins w:id="39" w:author="Greg Landry" w:date="2018-03-27T09:47:00Z">
        <w:r w:rsidR="004201B3">
          <w:rPr>
            <w:rFonts w:ascii="Arial" w:hAnsi="Arial" w:cs="Arial"/>
          </w:rPr>
          <w:t xml:space="preserve"> – because hex 32 is 50 -</w:t>
        </w:r>
      </w:ins>
      <w:r>
        <w:rPr>
          <w:rFonts w:ascii="Arial" w:hAnsi="Arial" w:cs="Arial"/>
        </w:rPr>
        <w:t xml:space="preserve"> for half intensity. </w:t>
      </w:r>
    </w:p>
    <w:p w14:paraId="4B350AE7" w14:textId="65C225CA" w:rsidR="004857D9" w:rsidRDefault="00665F59" w:rsidP="007B0BD5">
      <w:pPr>
        <w:pStyle w:val="NormalWeb"/>
        <w:rPr>
          <w:ins w:id="40" w:author="Greg Landry" w:date="2018-03-27T09:50:00Z"/>
          <w:rFonts w:ascii="Arial" w:hAnsi="Arial" w:cs="Arial"/>
        </w:rPr>
      </w:pPr>
      <w:r>
        <w:rPr>
          <w:rFonts w:ascii="Arial" w:hAnsi="Arial" w:cs="Arial"/>
        </w:rPr>
        <w:t xml:space="preserve">Awesome.  </w:t>
      </w:r>
    </w:p>
    <w:p w14:paraId="6430B576" w14:textId="174A72DE" w:rsidR="00DF6F5E" w:rsidRDefault="00DF6F5E" w:rsidP="007B0BD5">
      <w:pPr>
        <w:pStyle w:val="NormalWeb"/>
        <w:rPr>
          <w:rFonts w:ascii="Arial" w:hAnsi="Arial" w:cs="Arial"/>
        </w:rPr>
      </w:pPr>
      <w:ins w:id="41" w:author="Greg Landry" w:date="2018-03-27T09:50:00Z">
        <w:r>
          <w:rPr>
            <w:rFonts w:ascii="Arial" w:hAnsi="Arial" w:cs="Arial"/>
          </w:rPr>
          <w:t xml:space="preserve">One note about the bridge control panel – if you want to re-program the PSoC, you must disconnect from the bridge control panel first. Otherwise PSoC Creator will not be able to connect to the </w:t>
        </w:r>
        <w:proofErr w:type="spellStart"/>
        <w:r>
          <w:rPr>
            <w:rFonts w:ascii="Arial" w:hAnsi="Arial" w:cs="Arial"/>
          </w:rPr>
          <w:t>KitProg</w:t>
        </w:r>
        <w:proofErr w:type="spellEnd"/>
        <w:r>
          <w:rPr>
            <w:rFonts w:ascii="Arial" w:hAnsi="Arial" w:cs="Arial"/>
          </w:rPr>
          <w:t>.</w:t>
        </w:r>
      </w:ins>
      <w:ins w:id="42" w:author="Greg Landry" w:date="2018-03-27T09:51:00Z">
        <w:r>
          <w:rPr>
            <w:rFonts w:ascii="Arial" w:hAnsi="Arial" w:cs="Arial"/>
          </w:rPr>
          <w:t xml:space="preserve"> Once you finish reprogramming, just select the </w:t>
        </w:r>
        <w:proofErr w:type="spellStart"/>
        <w:r>
          <w:rPr>
            <w:rFonts w:ascii="Arial" w:hAnsi="Arial" w:cs="Arial"/>
          </w:rPr>
          <w:t>KitProg</w:t>
        </w:r>
        <w:proofErr w:type="spellEnd"/>
        <w:r>
          <w:rPr>
            <w:rFonts w:ascii="Arial" w:hAnsi="Arial" w:cs="Arial"/>
          </w:rPr>
          <w:t xml:space="preserve"> again from the bridge control panel to reconnect.</w:t>
        </w:r>
      </w:ins>
    </w:p>
    <w:p w14:paraId="331E8D62" w14:textId="5989EC7B" w:rsidR="004857D9" w:rsidDel="000835AC" w:rsidRDefault="004857D9" w:rsidP="007B0BD5">
      <w:pPr>
        <w:pStyle w:val="NormalWeb"/>
        <w:rPr>
          <w:del w:id="43" w:author="Alan Hawse" w:date="2018-03-26T10:53:00Z"/>
          <w:rFonts w:ascii="Arial" w:hAnsi="Arial" w:cs="Arial"/>
        </w:rPr>
      </w:pPr>
      <w:del w:id="44" w:author="Alan Hawse" w:date="2018-03-26T10:53:00Z">
        <w:r w:rsidDel="000835AC">
          <w:rPr>
            <w:rFonts w:ascii="Arial" w:hAnsi="Arial" w:cs="Arial"/>
          </w:rPr>
          <w:delText>[Alternate 2-video version]</w:delText>
        </w:r>
      </w:del>
    </w:p>
    <w:p w14:paraId="7E5D7A3E" w14:textId="1677336E" w:rsidR="004857D9" w:rsidRDefault="004857D9" w:rsidP="004857D9">
      <w:pPr>
        <w:pStyle w:val="NormalWeb"/>
        <w:rPr>
          <w:rFonts w:ascii="Arial" w:hAnsi="Arial" w:cs="Arial"/>
        </w:rPr>
      </w:pPr>
      <w:r>
        <w:rPr>
          <w:rFonts w:ascii="Arial" w:hAnsi="Arial" w:cs="Arial"/>
        </w:rPr>
        <w:t xml:space="preserve">Now we that we understand how to implement </w:t>
      </w:r>
      <w:ins w:id="45" w:author="Greg Landry" w:date="2018-03-27T09:48:00Z">
        <w:r w:rsidR="00A30DFB">
          <w:rPr>
            <w:rFonts w:ascii="Arial" w:hAnsi="Arial" w:cs="Arial"/>
          </w:rPr>
          <w:t>EZ-</w:t>
        </w:r>
      </w:ins>
      <w:r>
        <w:rPr>
          <w:rFonts w:ascii="Arial" w:hAnsi="Arial" w:cs="Arial"/>
        </w:rPr>
        <w:t xml:space="preserve">I2C with PSoC 6, next we’ll add </w:t>
      </w:r>
      <w:del w:id="46" w:author="Greg Landry" w:date="2018-03-27T09:52:00Z">
        <w:r w:rsidDel="0015406F">
          <w:rPr>
            <w:rFonts w:ascii="Arial" w:hAnsi="Arial" w:cs="Arial"/>
          </w:rPr>
          <w:delText xml:space="preserve">this </w:delText>
        </w:r>
      </w:del>
      <w:ins w:id="47" w:author="Greg Landry" w:date="2018-03-27T09:52:00Z">
        <w:r w:rsidR="0015406F">
          <w:rPr>
            <w:rFonts w:ascii="Arial" w:hAnsi="Arial" w:cs="Arial"/>
          </w:rPr>
          <w:t>it</w:t>
        </w:r>
        <w:r w:rsidR="0015406F">
          <w:rPr>
            <w:rFonts w:ascii="Arial" w:hAnsi="Arial" w:cs="Arial"/>
          </w:rPr>
          <w:t xml:space="preserve"> </w:t>
        </w:r>
      </w:ins>
      <w:r>
        <w:rPr>
          <w:rFonts w:ascii="Arial" w:hAnsi="Arial" w:cs="Arial"/>
        </w:rPr>
        <w:t xml:space="preserve">to our BLE-controlled robotic arm project. </w:t>
      </w:r>
    </w:p>
    <w:p w14:paraId="6327A052" w14:textId="77777777" w:rsidR="004857D9" w:rsidRDefault="004857D9" w:rsidP="004857D9">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2EBCC441" w14:textId="2019A850" w:rsidR="004857D9" w:rsidDel="000835AC" w:rsidRDefault="004857D9" w:rsidP="004857D9">
      <w:pPr>
        <w:pStyle w:val="NormalWeb"/>
        <w:rPr>
          <w:del w:id="48" w:author="Alan Hawse" w:date="2018-03-26T10:54:00Z"/>
          <w:rFonts w:ascii="Arial" w:hAnsi="Arial" w:cs="Arial"/>
        </w:rPr>
      </w:pPr>
      <w:del w:id="49" w:author="Alan Hawse" w:date="2018-03-26T10:54:00Z">
        <w:r w:rsidDel="000835AC">
          <w:rPr>
            <w:rFonts w:ascii="Arial" w:hAnsi="Arial" w:cs="Arial"/>
          </w:rPr>
          <w:delText>Welcome back to Cypress Academy, PSoC 6 101.  In this video, I will show you how to add the I2C interface to our BLE-controlled robotic arm project. I’m going to use the bridge control panel as a dashboard display to show the position of the motors.  So, as we change the position of the motors you’ll see a graph update in the bridge control panel showing where they are.  Sound cool?</w:delText>
        </w:r>
      </w:del>
    </w:p>
    <w:p w14:paraId="2F22F2A9" w14:textId="1B748BA7" w:rsidR="004857D9" w:rsidDel="000835AC" w:rsidRDefault="004857D9" w:rsidP="007B0BD5">
      <w:pPr>
        <w:pStyle w:val="NormalWeb"/>
        <w:rPr>
          <w:del w:id="50" w:author="Alan Hawse" w:date="2018-03-26T10:54:00Z"/>
          <w:rFonts w:ascii="Arial" w:hAnsi="Arial" w:cs="Arial"/>
        </w:rPr>
      </w:pPr>
      <w:del w:id="51" w:author="Alan Hawse" w:date="2018-03-26T10:54:00Z">
        <w:r w:rsidDel="000835AC">
          <w:rPr>
            <w:rFonts w:ascii="Arial" w:hAnsi="Arial" w:cs="Arial"/>
          </w:rPr>
          <w:delText>[1-video version]</w:delText>
        </w:r>
      </w:del>
    </w:p>
    <w:p w14:paraId="3F98A522" w14:textId="5E156592" w:rsidR="00665F59" w:rsidDel="000835AC" w:rsidRDefault="00665F59" w:rsidP="007B0BD5">
      <w:pPr>
        <w:pStyle w:val="NormalWeb"/>
        <w:rPr>
          <w:del w:id="52" w:author="Alan Hawse" w:date="2018-03-26T10:54:00Z"/>
          <w:rFonts w:ascii="Arial" w:hAnsi="Arial" w:cs="Arial"/>
        </w:rPr>
      </w:pPr>
      <w:del w:id="53" w:author="Alan Hawse" w:date="2018-03-26T10:54:00Z">
        <w:r w:rsidDel="000835AC">
          <w:rPr>
            <w:rFonts w:ascii="Arial" w:hAnsi="Arial" w:cs="Arial"/>
          </w:rPr>
          <w:delText>Now, let’</w:delText>
        </w:r>
        <w:r w:rsidR="0084612B" w:rsidDel="000835AC">
          <w:rPr>
            <w:rFonts w:ascii="Arial" w:hAnsi="Arial" w:cs="Arial"/>
          </w:rPr>
          <w:delText xml:space="preserve">s add </w:delText>
        </w:r>
        <w:r w:rsidDel="000835AC">
          <w:rPr>
            <w:rFonts w:ascii="Arial" w:hAnsi="Arial" w:cs="Arial"/>
          </w:rPr>
          <w:delText>this into the BLE-Controlled Robotic arm project.</w:delText>
        </w:r>
        <w:r w:rsidR="0084612B" w:rsidDel="000835AC">
          <w:rPr>
            <w:rFonts w:ascii="Arial" w:hAnsi="Arial" w:cs="Arial"/>
          </w:rPr>
          <w:delText xml:space="preserve">  I’m going to use the bridge control panel as a dashboard display to show the position of the motors.  So, as we change the position of the motors you’ll see a graph update in the bridge control panel showing where they are.  Sound cool?</w:delText>
        </w:r>
      </w:del>
    </w:p>
    <w:p w14:paraId="7684AE34" w14:textId="2765DEA4" w:rsidR="004857D9" w:rsidDel="000835AC" w:rsidRDefault="004857D9" w:rsidP="007B0BD5">
      <w:pPr>
        <w:pStyle w:val="NormalWeb"/>
        <w:rPr>
          <w:del w:id="54" w:author="Alan Hawse" w:date="2018-03-26T10:54:00Z"/>
          <w:rFonts w:ascii="Arial" w:hAnsi="Arial" w:cs="Arial"/>
        </w:rPr>
      </w:pPr>
      <w:del w:id="55" w:author="Alan Hawse" w:date="2018-03-26T10:54:00Z">
        <w:r w:rsidDel="000835AC">
          <w:rPr>
            <w:rFonts w:ascii="Arial" w:hAnsi="Arial" w:cs="Arial"/>
          </w:rPr>
          <w:delText>[Merge]</w:delText>
        </w:r>
      </w:del>
    </w:p>
    <w:p w14:paraId="0E5A2602" w14:textId="0B27CB4B" w:rsidR="0084612B" w:rsidDel="000835AC" w:rsidRDefault="0084612B" w:rsidP="007B0BD5">
      <w:pPr>
        <w:pStyle w:val="NormalWeb"/>
        <w:rPr>
          <w:del w:id="56" w:author="Alan Hawse" w:date="2018-03-26T10:54:00Z"/>
          <w:rFonts w:ascii="Arial" w:hAnsi="Arial" w:cs="Arial"/>
        </w:rPr>
      </w:pPr>
      <w:del w:id="57" w:author="Alan Hawse" w:date="2018-03-26T10:54:00Z">
        <w:r w:rsidDel="000835AC">
          <w:rPr>
            <w:rFonts w:ascii="Arial" w:hAnsi="Arial" w:cs="Arial"/>
          </w:rPr>
          <w:delText>Open</w:delText>
        </w:r>
        <w:r w:rsidR="00665F59" w:rsidDel="000835AC">
          <w:rPr>
            <w:rFonts w:ascii="Arial" w:hAnsi="Arial" w:cs="Arial"/>
          </w:rPr>
          <w:delText xml:space="preserve"> the BLE-Controlled Robotic arm project’s schematic</w:delText>
        </w:r>
        <w:r w:rsidDel="000835AC">
          <w:rPr>
            <w:rFonts w:ascii="Arial" w:hAnsi="Arial" w:cs="Arial"/>
          </w:rPr>
          <w:delText>.</w:delText>
        </w:r>
      </w:del>
    </w:p>
    <w:p w14:paraId="489DF162" w14:textId="17CEE6EF" w:rsidR="00665F59" w:rsidDel="000835AC" w:rsidRDefault="00665F59" w:rsidP="007B0BD5">
      <w:pPr>
        <w:pStyle w:val="NormalWeb"/>
        <w:rPr>
          <w:del w:id="58" w:author="Alan Hawse" w:date="2018-03-26T10:54:00Z"/>
          <w:rFonts w:ascii="Arial" w:hAnsi="Arial" w:cs="Arial"/>
        </w:rPr>
      </w:pPr>
      <w:del w:id="59" w:author="Alan Hawse" w:date="2018-03-26T10:54:00Z">
        <w:r w:rsidDel="000835AC">
          <w:rPr>
            <w:rFonts w:ascii="Arial" w:hAnsi="Arial" w:cs="Arial"/>
          </w:rPr>
          <w:delText>I’ll add the EZ-I2C component from the catalog.  Change its name to EZ-I2C and leave the rest as default.</w:delText>
        </w:r>
      </w:del>
    </w:p>
    <w:p w14:paraId="274C11FA" w14:textId="634A500D" w:rsidR="00665F59" w:rsidDel="000835AC" w:rsidRDefault="00665F59" w:rsidP="007B0BD5">
      <w:pPr>
        <w:pStyle w:val="NormalWeb"/>
        <w:rPr>
          <w:del w:id="60" w:author="Alan Hawse" w:date="2018-03-26T10:54:00Z"/>
          <w:rFonts w:ascii="Arial" w:hAnsi="Arial" w:cs="Arial"/>
        </w:rPr>
      </w:pPr>
      <w:del w:id="61" w:author="Alan Hawse" w:date="2018-03-26T10:54:00Z">
        <w:r w:rsidDel="000835AC">
          <w:rPr>
            <w:rFonts w:ascii="Arial" w:hAnsi="Arial" w:cs="Arial"/>
          </w:rPr>
          <w:delText>Assign the pins to P6[1] and P6[0] for SDA and SCL.</w:delText>
        </w:r>
      </w:del>
    </w:p>
    <w:p w14:paraId="737EB4FB" w14:textId="0AF501BB" w:rsidR="007B6AD5" w:rsidDel="007B6AD5" w:rsidRDefault="00665F59" w:rsidP="007B0BD5">
      <w:pPr>
        <w:pStyle w:val="NormalWeb"/>
        <w:rPr>
          <w:del w:id="62" w:author="Alan Hawse" w:date="2018-03-23T18:13:00Z"/>
          <w:rFonts w:ascii="Arial" w:hAnsi="Arial" w:cs="Arial"/>
        </w:rPr>
      </w:pPr>
      <w:del w:id="63" w:author="Alan Hawse" w:date="2018-03-26T10:54:00Z">
        <w:r w:rsidDel="000835AC">
          <w:rPr>
            <w:rFonts w:ascii="Arial" w:hAnsi="Arial" w:cs="Arial"/>
          </w:rPr>
          <w:delText>Generate the application.</w:delText>
        </w:r>
      </w:del>
    </w:p>
    <w:p w14:paraId="3A445BA5" w14:textId="1ED993CD" w:rsidR="007B6AD5" w:rsidDel="000835AC" w:rsidRDefault="0084612B" w:rsidP="007B0BD5">
      <w:pPr>
        <w:pStyle w:val="NormalWeb"/>
        <w:rPr>
          <w:del w:id="64" w:author="Alan Hawse" w:date="2018-03-26T10:54:00Z"/>
          <w:rFonts w:ascii="Arial" w:hAnsi="Arial" w:cs="Arial"/>
        </w:rPr>
      </w:pPr>
      <w:del w:id="65" w:author="Alan Hawse" w:date="2018-03-23T18:13:00Z">
        <w:r w:rsidDel="007B6AD5">
          <w:rPr>
            <w:rFonts w:ascii="Arial" w:hAnsi="Arial" w:cs="Arial"/>
          </w:rPr>
          <w:delText xml:space="preserve">And now for </w:delText>
        </w:r>
      </w:del>
      <w:del w:id="66" w:author="Alan Hawse" w:date="2018-03-26T10:54:00Z">
        <w:r w:rsidDel="000835AC">
          <w:rPr>
            <w:rFonts w:ascii="Arial" w:hAnsi="Arial" w:cs="Arial"/>
          </w:rPr>
          <w:delText>the CM4 main application.</w:delText>
        </w:r>
      </w:del>
      <w:del w:id="67" w:author="Alan Hawse" w:date="2018-03-24T13:20:00Z">
        <w:r w:rsidDel="00E74C47">
          <w:rPr>
            <w:rFonts w:ascii="Arial" w:hAnsi="Arial" w:cs="Arial"/>
          </w:rPr>
          <w:delText xml:space="preserve">  </w:delText>
        </w:r>
      </w:del>
      <w:del w:id="68" w:author="Alan Hawse" w:date="2018-03-24T13:17:00Z">
        <w:r w:rsidDel="007E3754">
          <w:rPr>
            <w:rFonts w:ascii="Arial" w:hAnsi="Arial" w:cs="Arial"/>
          </w:rPr>
          <w:delText>At the top of the file, I’m going to create a semaphore which the PWM task will use to send the EZ-I2C task a message that the values have changed.  A semaphore is an old time word for a flag, in this case a flag that one task can wave to the other.</w:delText>
        </w:r>
      </w:del>
    </w:p>
    <w:p w14:paraId="06DB09E4" w14:textId="5C7A2DF8" w:rsidR="00E71561" w:rsidDel="000835AC" w:rsidRDefault="0084612B" w:rsidP="007B0BD5">
      <w:pPr>
        <w:pStyle w:val="NormalWeb"/>
        <w:rPr>
          <w:del w:id="69" w:author="Alan Hawse" w:date="2018-03-26T10:54:00Z"/>
          <w:rFonts w:ascii="Arial" w:hAnsi="Arial" w:cs="Arial"/>
        </w:rPr>
      </w:pPr>
      <w:del w:id="70" w:author="Alan Hawse" w:date="2018-03-26T10:54:00Z">
        <w:r w:rsidDel="000835AC">
          <w:rPr>
            <w:rFonts w:ascii="Arial" w:hAnsi="Arial" w:cs="Arial"/>
          </w:rPr>
          <w:delText xml:space="preserve">Now let’s create the EZI2C task.  </w:delText>
        </w:r>
      </w:del>
      <w:del w:id="71" w:author="Alan Hawse" w:date="2018-03-24T13:32:00Z">
        <w:r w:rsidDel="001E660A">
          <w:rPr>
            <w:rFonts w:ascii="Arial" w:hAnsi="Arial" w:cs="Arial"/>
          </w:rPr>
          <w:delText>Again</w:delText>
        </w:r>
      </w:del>
      <w:del w:id="72" w:author="Alan Hawse" w:date="2018-03-24T13:31:00Z">
        <w:r w:rsidDel="001E660A">
          <w:rPr>
            <w:rFonts w:ascii="Arial" w:hAnsi="Arial" w:cs="Arial"/>
          </w:rPr>
          <w:delText>,</w:delText>
        </w:r>
      </w:del>
      <w:del w:id="73" w:author="Alan Hawse" w:date="2018-03-24T13:32:00Z">
        <w:r w:rsidDel="001E660A">
          <w:rPr>
            <w:rFonts w:ascii="Arial" w:hAnsi="Arial" w:cs="Arial"/>
          </w:rPr>
          <w:delText xml:space="preserve"> no arguments coming.  </w:delText>
        </w:r>
      </w:del>
      <w:del w:id="74" w:author="Alan Hawse" w:date="2018-03-26T10:54:00Z">
        <w:r w:rsidDel="000835AC">
          <w:rPr>
            <w:rFonts w:ascii="Arial" w:hAnsi="Arial" w:cs="Arial"/>
          </w:rPr>
          <w:delText>I’ll setup a variable to store the percent value of the motor</w:delText>
        </w:r>
      </w:del>
      <w:del w:id="75" w:author="Alan Hawse" w:date="2018-03-24T13:32:00Z">
        <w:r w:rsidDel="001E660A">
          <w:rPr>
            <w:rFonts w:ascii="Arial" w:hAnsi="Arial" w:cs="Arial"/>
          </w:rPr>
          <w:delText xml:space="preserve"> </w:delText>
        </w:r>
      </w:del>
      <w:del w:id="76" w:author="Alan Hawse" w:date="2018-03-26T10:54:00Z">
        <w:r w:rsidDel="000835AC">
          <w:rPr>
            <w:rFonts w:ascii="Arial" w:hAnsi="Arial" w:cs="Arial"/>
          </w:rPr>
          <w:delText xml:space="preserve">so the I2C master, the bridge control panel in this case, can use to read and display that data.  I’ll call it motorpercent, an array of two unsigned 8-bit integers for the two motors.  I’ll start the EZI2C component. Setup the buffer and mark it as read only.  Start the infinite loop and then initialize the motorpercent array with the current value of each motor’s PWM compare value.  Then I’ll wait for </w:delText>
        </w:r>
      </w:del>
      <w:del w:id="77" w:author="Alan Hawse" w:date="2018-03-24T13:33:00Z">
        <w:r w:rsidDel="00E71561">
          <w:rPr>
            <w:rFonts w:ascii="Arial" w:hAnsi="Arial" w:cs="Arial"/>
          </w:rPr>
          <w:delText xml:space="preserve">the flag </w:delText>
        </w:r>
      </w:del>
      <w:del w:id="78" w:author="Alan Hawse" w:date="2018-03-26T10:54:00Z">
        <w:r w:rsidDel="000835AC">
          <w:rPr>
            <w:rFonts w:ascii="Arial" w:hAnsi="Arial" w:cs="Arial"/>
          </w:rPr>
          <w:delText>and do it again.</w:delText>
        </w:r>
      </w:del>
    </w:p>
    <w:p w14:paraId="12EF2D51" w14:textId="237AB8B8" w:rsidR="0084612B" w:rsidDel="00E71561" w:rsidRDefault="0084612B" w:rsidP="007B0BD5">
      <w:pPr>
        <w:pStyle w:val="NormalWeb"/>
        <w:rPr>
          <w:del w:id="79" w:author="Alan Hawse" w:date="2018-03-24T13:34:00Z"/>
          <w:rFonts w:ascii="Arial" w:hAnsi="Arial" w:cs="Arial"/>
        </w:rPr>
      </w:pPr>
      <w:del w:id="80" w:author="Alan Hawse" w:date="2018-03-24T13:34:00Z">
        <w:r w:rsidDel="00E71561">
          <w:rPr>
            <w:rFonts w:ascii="Arial" w:hAnsi="Arial" w:cs="Arial"/>
          </w:rPr>
          <w:delText>Now, we need to get the PWM Task to wave the flag to notify the EZI2C task that it’s time to update the buffer with new motor percent values.  To do this, go back to the PWM task and where we update the compare value, we’ll give the semaphore—wave the flag.</w:delText>
        </w:r>
      </w:del>
    </w:p>
    <w:p w14:paraId="77AF267B" w14:textId="31E92F19" w:rsidR="0084612B" w:rsidDel="00E71561" w:rsidRDefault="0084612B" w:rsidP="007B0BD5">
      <w:pPr>
        <w:pStyle w:val="NormalWeb"/>
        <w:rPr>
          <w:del w:id="81" w:author="Alan Hawse" w:date="2018-03-24T13:34:00Z"/>
          <w:rFonts w:ascii="Arial" w:hAnsi="Arial" w:cs="Arial"/>
        </w:rPr>
      </w:pPr>
      <w:del w:id="82" w:author="Alan Hawse" w:date="2018-03-24T13:34:00Z">
        <w:r w:rsidDel="00E71561">
          <w:rPr>
            <w:rFonts w:ascii="Arial" w:hAnsi="Arial" w:cs="Arial"/>
          </w:rPr>
          <w:delText xml:space="preserve">Now, let’s go to the main function.  </w:delText>
        </w:r>
      </w:del>
    </w:p>
    <w:p w14:paraId="32505060" w14:textId="4E095FFE" w:rsidR="0084612B" w:rsidDel="00E71561" w:rsidRDefault="0084612B" w:rsidP="007B0BD5">
      <w:pPr>
        <w:pStyle w:val="NormalWeb"/>
        <w:rPr>
          <w:del w:id="83" w:author="Alan Hawse" w:date="2018-03-24T13:34:00Z"/>
          <w:rFonts w:ascii="Arial" w:hAnsi="Arial" w:cs="Arial"/>
        </w:rPr>
      </w:pPr>
      <w:del w:id="84" w:author="Alan Hawse" w:date="2018-03-24T13:34:00Z">
        <w:r w:rsidDel="00E71561">
          <w:rPr>
            <w:rFonts w:ascii="Arial" w:hAnsi="Arial" w:cs="Arial"/>
          </w:rPr>
          <w:delText>Create the semaphore.</w:delText>
        </w:r>
      </w:del>
    </w:p>
    <w:p w14:paraId="4310304F" w14:textId="203A5BA3" w:rsidR="0084612B" w:rsidDel="00E71561" w:rsidRDefault="0084612B" w:rsidP="007B0BD5">
      <w:pPr>
        <w:pStyle w:val="NormalWeb"/>
        <w:rPr>
          <w:del w:id="85" w:author="Alan Hawse" w:date="2018-03-24T13:34:00Z"/>
          <w:rFonts w:ascii="Arial" w:hAnsi="Arial" w:cs="Arial"/>
        </w:rPr>
      </w:pPr>
      <w:del w:id="86" w:author="Alan Hawse" w:date="2018-03-24T13:34:00Z">
        <w:r w:rsidDel="00E71561">
          <w:rPr>
            <w:rFonts w:ascii="Arial" w:hAnsi="Arial" w:cs="Arial"/>
          </w:rPr>
          <w:delText>And create the EZI2C task.</w:delText>
        </w:r>
      </w:del>
    </w:p>
    <w:p w14:paraId="1F1545B3" w14:textId="4EF64053" w:rsidR="0084612B" w:rsidDel="000835AC" w:rsidRDefault="0084612B" w:rsidP="007B0BD5">
      <w:pPr>
        <w:pStyle w:val="NormalWeb"/>
        <w:rPr>
          <w:del w:id="87" w:author="Alan Hawse" w:date="2018-03-26T10:54:00Z"/>
          <w:rFonts w:ascii="Arial" w:hAnsi="Arial" w:cs="Arial"/>
        </w:rPr>
      </w:pPr>
      <w:del w:id="88" w:author="Alan Hawse" w:date="2018-03-26T10:54:00Z">
        <w:r w:rsidDel="000835AC">
          <w:rPr>
            <w:rFonts w:ascii="Arial" w:hAnsi="Arial" w:cs="Arial"/>
          </w:rPr>
          <w:delText xml:space="preserve">That’s it!  Slick isn’t it? </w:delText>
        </w:r>
      </w:del>
    </w:p>
    <w:p w14:paraId="294725CE" w14:textId="4518CFDE" w:rsidR="0084612B" w:rsidDel="000835AC" w:rsidRDefault="0084612B" w:rsidP="007B0BD5">
      <w:pPr>
        <w:pStyle w:val="NormalWeb"/>
        <w:rPr>
          <w:del w:id="89" w:author="Alan Hawse" w:date="2018-03-26T10:54:00Z"/>
          <w:rFonts w:ascii="Arial" w:hAnsi="Arial" w:cs="Arial"/>
        </w:rPr>
      </w:pPr>
      <w:del w:id="90" w:author="Alan Hawse" w:date="2018-03-26T10:54:00Z">
        <w:r w:rsidDel="000835AC">
          <w:rPr>
            <w:rFonts w:ascii="Arial" w:hAnsi="Arial" w:cs="Arial"/>
          </w:rPr>
          <w:delText xml:space="preserve">Now build, program and test.  Note if you still have the bridge control panel open and connected to the </w:delText>
        </w:r>
        <w:r w:rsidR="00632F0F" w:rsidDel="000835AC">
          <w:rPr>
            <w:rFonts w:ascii="Arial" w:hAnsi="Arial" w:cs="Arial"/>
          </w:rPr>
          <w:delText>kit, you need to disconnect the kit from the software by clicking on the disconnect icon in the bridge control panel.  Then go back to PSoC Creator and hit program again.</w:delText>
        </w:r>
      </w:del>
    </w:p>
    <w:p w14:paraId="03FAF38B" w14:textId="536E936E" w:rsidR="00632F0F" w:rsidDel="000835AC" w:rsidRDefault="00632F0F" w:rsidP="007B0BD5">
      <w:pPr>
        <w:pStyle w:val="NormalWeb"/>
        <w:rPr>
          <w:del w:id="91" w:author="Alan Hawse" w:date="2018-03-26T10:54:00Z"/>
          <w:rFonts w:ascii="Arial" w:hAnsi="Arial" w:cs="Arial"/>
        </w:rPr>
      </w:pPr>
      <w:del w:id="92" w:author="Alan Hawse" w:date="2018-03-26T10:54:00Z">
        <w:r w:rsidDel="000835AC">
          <w:rPr>
            <w:rFonts w:ascii="Arial" w:hAnsi="Arial" w:cs="Arial"/>
          </w:rPr>
          <w:delText xml:space="preserve">Now, go back to the bridge control panel and connect to the kit.  </w:delText>
        </w:r>
      </w:del>
    </w:p>
    <w:p w14:paraId="144EFBDC" w14:textId="7EAC5F71" w:rsidR="00632F0F" w:rsidDel="000835AC" w:rsidRDefault="00632F0F" w:rsidP="007B0BD5">
      <w:pPr>
        <w:pStyle w:val="NormalWeb"/>
        <w:rPr>
          <w:del w:id="93" w:author="Alan Hawse" w:date="2018-03-26T10:54:00Z"/>
          <w:rFonts w:ascii="Arial" w:hAnsi="Arial" w:cs="Arial"/>
        </w:rPr>
      </w:pPr>
      <w:del w:id="94" w:author="Alan Hawse" w:date="2018-03-26T10:54:00Z">
        <w:r w:rsidDel="000835AC">
          <w:rPr>
            <w:rFonts w:ascii="Arial" w:hAnsi="Arial" w:cs="Arial"/>
          </w:rPr>
          <w:delText xml:space="preserve">Let’s setup the chart so we can graph the motor percent values.  Go to the chart menu, select variable settings.  For the first row, </w:delText>
        </w:r>
        <w:r w:rsidR="00372832" w:rsidDel="000835AC">
          <w:rPr>
            <w:rFonts w:ascii="Arial" w:hAnsi="Arial" w:cs="Arial"/>
          </w:rPr>
          <w:delText xml:space="preserve">click active and </w:delText>
        </w:r>
        <w:r w:rsidDel="000835AC">
          <w:rPr>
            <w:rFonts w:ascii="Arial" w:hAnsi="Arial" w:cs="Arial"/>
          </w:rPr>
          <w:delText xml:space="preserve">type M1 as the variable name; second row, </w:delText>
        </w:r>
        <w:r w:rsidR="00372832" w:rsidDel="000835AC">
          <w:rPr>
            <w:rFonts w:ascii="Arial" w:hAnsi="Arial" w:cs="Arial"/>
          </w:rPr>
          <w:delText xml:space="preserve">click active and </w:delText>
        </w:r>
        <w:r w:rsidDel="000835AC">
          <w:rPr>
            <w:rFonts w:ascii="Arial" w:hAnsi="Arial" w:cs="Arial"/>
          </w:rPr>
          <w:delText>M2. Okay.</w:delText>
        </w:r>
      </w:del>
    </w:p>
    <w:p w14:paraId="4BE83800" w14:textId="196F684D" w:rsidR="00632F0F" w:rsidDel="000835AC" w:rsidRDefault="00632F0F" w:rsidP="007B0BD5">
      <w:pPr>
        <w:pStyle w:val="NormalWeb"/>
        <w:rPr>
          <w:del w:id="95" w:author="Alan Hawse" w:date="2018-03-26T10:54:00Z"/>
          <w:rFonts w:ascii="Arial" w:hAnsi="Arial" w:cs="Arial"/>
        </w:rPr>
      </w:pPr>
      <w:del w:id="96" w:author="Alan Hawse" w:date="2018-03-26T10:54:00Z">
        <w:r w:rsidDel="000835AC">
          <w:rPr>
            <w:rFonts w:ascii="Arial" w:hAnsi="Arial" w:cs="Arial"/>
          </w:rPr>
          <w:delText>Next in the editor I’ll type w 8 0 r 8 @</w:delText>
        </w:r>
        <w:r w:rsidR="00372832" w:rsidDel="000835AC">
          <w:rPr>
            <w:rFonts w:ascii="Arial" w:hAnsi="Arial" w:cs="Arial"/>
          </w:rPr>
          <w:delText>M</w:delText>
        </w:r>
        <w:r w:rsidDel="000835AC">
          <w:rPr>
            <w:rFonts w:ascii="Arial" w:hAnsi="Arial" w:cs="Arial"/>
          </w:rPr>
          <w:delText>1 @</w:delText>
        </w:r>
        <w:r w:rsidR="00372832" w:rsidDel="000835AC">
          <w:rPr>
            <w:rFonts w:ascii="Arial" w:hAnsi="Arial" w:cs="Arial"/>
          </w:rPr>
          <w:delText>M</w:delText>
        </w:r>
        <w:r w:rsidDel="000835AC">
          <w:rPr>
            <w:rFonts w:ascii="Arial" w:hAnsi="Arial" w:cs="Arial"/>
          </w:rPr>
          <w:delText xml:space="preserve">2 p; What this does is sets the read pointer to zero and then reads in two bytes which it stores in </w:delText>
        </w:r>
        <w:r w:rsidR="00372832" w:rsidDel="000835AC">
          <w:rPr>
            <w:rFonts w:ascii="Arial" w:hAnsi="Arial" w:cs="Arial"/>
          </w:rPr>
          <w:delText>M</w:delText>
        </w:r>
        <w:r w:rsidDel="000835AC">
          <w:rPr>
            <w:rFonts w:ascii="Arial" w:hAnsi="Arial" w:cs="Arial"/>
          </w:rPr>
          <w:delText xml:space="preserve">1 and </w:delText>
        </w:r>
        <w:r w:rsidR="00372832" w:rsidDel="000835AC">
          <w:rPr>
            <w:rFonts w:ascii="Arial" w:hAnsi="Arial" w:cs="Arial"/>
          </w:rPr>
          <w:delText>M</w:delText>
        </w:r>
        <w:r w:rsidDel="000835AC">
          <w:rPr>
            <w:rFonts w:ascii="Arial" w:hAnsi="Arial" w:cs="Arial"/>
          </w:rPr>
          <w:delText>2.  Now press enter a few times to see it work.</w:delText>
        </w:r>
      </w:del>
    </w:p>
    <w:p w14:paraId="3C6EF122" w14:textId="5BB0E4A8" w:rsidR="00372832" w:rsidDel="000835AC" w:rsidRDefault="00372832" w:rsidP="007B0BD5">
      <w:pPr>
        <w:pStyle w:val="NormalWeb"/>
        <w:rPr>
          <w:del w:id="97" w:author="Alan Hawse" w:date="2018-03-26T10:54:00Z"/>
          <w:rFonts w:ascii="Arial" w:hAnsi="Arial" w:cs="Arial"/>
        </w:rPr>
      </w:pPr>
      <w:del w:id="98" w:author="Alan Hawse" w:date="2018-03-26T10:54:00Z">
        <w:r w:rsidDel="000835AC">
          <w:rPr>
            <w:rFonts w:ascii="Arial" w:hAnsi="Arial" w:cs="Arial"/>
          </w:rPr>
          <w:delText>Then go to the chart tab.</w:delText>
        </w:r>
      </w:del>
    </w:p>
    <w:p w14:paraId="07258856" w14:textId="4FEE251D" w:rsidR="00372832" w:rsidDel="000835AC" w:rsidRDefault="00372832" w:rsidP="007B0BD5">
      <w:pPr>
        <w:pStyle w:val="NormalWeb"/>
        <w:rPr>
          <w:del w:id="99" w:author="Alan Hawse" w:date="2018-03-26T10:54:00Z"/>
          <w:rFonts w:ascii="Arial" w:hAnsi="Arial" w:cs="Arial"/>
        </w:rPr>
      </w:pPr>
      <w:del w:id="100" w:author="Alan Hawse" w:date="2018-03-26T10:54:00Z">
        <w:r w:rsidDel="000835AC">
          <w:rPr>
            <w:rFonts w:ascii="Arial" w:hAnsi="Arial" w:cs="Arial"/>
          </w:rPr>
          <w:delText xml:space="preserve">And hit repeat.  </w:delText>
        </w:r>
      </w:del>
    </w:p>
    <w:p w14:paraId="69849407" w14:textId="7734F935" w:rsidR="00372832" w:rsidDel="000835AC" w:rsidRDefault="00372832" w:rsidP="007B0BD5">
      <w:pPr>
        <w:pStyle w:val="NormalWeb"/>
        <w:rPr>
          <w:del w:id="101" w:author="Alan Hawse" w:date="2018-03-26T10:54:00Z"/>
          <w:rFonts w:ascii="Arial" w:hAnsi="Arial" w:cs="Arial"/>
        </w:rPr>
      </w:pPr>
      <w:del w:id="102" w:author="Alan Hawse" w:date="2018-03-26T10:54:00Z">
        <w:r w:rsidDel="000835AC">
          <w:rPr>
            <w:rFonts w:ascii="Arial" w:hAnsi="Arial" w:cs="Arial"/>
          </w:rPr>
          <w:delText>Now you can change the values via the UART interface by using the keys o, p, k and l in a terminal client that we setup before.</w:delText>
        </w:r>
      </w:del>
    </w:p>
    <w:p w14:paraId="0C30E838" w14:textId="0A64F763" w:rsidR="00372832" w:rsidDel="000835AC" w:rsidRDefault="00372832" w:rsidP="007B0BD5">
      <w:pPr>
        <w:pStyle w:val="NormalWeb"/>
        <w:rPr>
          <w:del w:id="103" w:author="Alan Hawse" w:date="2018-03-26T10:54:00Z"/>
          <w:rFonts w:ascii="Arial" w:hAnsi="Arial" w:cs="Arial"/>
        </w:rPr>
      </w:pPr>
      <w:del w:id="104" w:author="Alan Hawse" w:date="2018-03-26T10:54:00Z">
        <w:r w:rsidDel="000835AC">
          <w:rPr>
            <w:rFonts w:ascii="Arial" w:hAnsi="Arial" w:cs="Arial"/>
          </w:rPr>
          <w:delText xml:space="preserve">Success!  </w:delText>
        </w:r>
      </w:del>
    </w:p>
    <w:p w14:paraId="70BB857B" w14:textId="5E6D142A" w:rsidR="00272586" w:rsidDel="000835AC" w:rsidRDefault="00252858" w:rsidP="00252858">
      <w:pPr>
        <w:pStyle w:val="NormalWeb"/>
        <w:rPr>
          <w:del w:id="105" w:author="Alan Hawse" w:date="2018-03-26T10:54:00Z"/>
          <w:rFonts w:ascii="Arial" w:hAnsi="Arial" w:cs="Arial"/>
        </w:rPr>
      </w:pPr>
      <w:del w:id="106" w:author="Alan Hawse" w:date="2018-03-26T10:54:00Z">
        <w:r w:rsidDel="000835AC">
          <w:rPr>
            <w:rFonts w:ascii="Arial" w:hAnsi="Arial" w:cs="Arial"/>
          </w:rPr>
          <w:delText xml:space="preserve">Now we have an I2C </w:delText>
        </w:r>
        <w:r w:rsidR="00372832" w:rsidDel="000835AC">
          <w:rPr>
            <w:rFonts w:ascii="Arial" w:hAnsi="Arial" w:cs="Arial"/>
          </w:rPr>
          <w:delText>dashboard</w:delText>
        </w:r>
        <w:r w:rsidDel="000835AC">
          <w:rPr>
            <w:rFonts w:ascii="Arial" w:hAnsi="Arial" w:cs="Arial"/>
          </w:rPr>
          <w:delText xml:space="preserve"> interface </w:delText>
        </w:r>
        <w:r w:rsidR="00372832" w:rsidDel="000835AC">
          <w:rPr>
            <w:rFonts w:ascii="Arial" w:hAnsi="Arial" w:cs="Arial"/>
          </w:rPr>
          <w:delText>for</w:delText>
        </w:r>
        <w:r w:rsidDel="000835AC">
          <w:rPr>
            <w:rFonts w:ascii="Arial" w:hAnsi="Arial" w:cs="Arial"/>
          </w:rPr>
          <w:delText xml:space="preserve"> our robotic arm project.  In the next video, I will walk </w:delText>
        </w:r>
        <w:r w:rsidR="00372832" w:rsidDel="000835AC">
          <w:rPr>
            <w:rFonts w:ascii="Arial" w:hAnsi="Arial" w:cs="Arial"/>
          </w:rPr>
          <w:delText xml:space="preserve">you </w:delText>
        </w:r>
        <w:r w:rsidDel="000835AC">
          <w:rPr>
            <w:rFonts w:ascii="Arial" w:hAnsi="Arial" w:cs="Arial"/>
          </w:rPr>
          <w:delText xml:space="preserve">through how </w:delText>
        </w:r>
        <w:r w:rsidR="00372832" w:rsidDel="000835AC">
          <w:rPr>
            <w:rFonts w:ascii="Arial" w:hAnsi="Arial" w:cs="Arial"/>
          </w:rPr>
          <w:delText xml:space="preserve">to </w:delText>
        </w:r>
        <w:r w:rsidDel="000835AC">
          <w:rPr>
            <w:rFonts w:ascii="Arial" w:hAnsi="Arial" w:cs="Arial"/>
          </w:rPr>
          <w:delText xml:space="preserve">add custom digital logic to </w:delText>
        </w:r>
        <w:r w:rsidR="00372832" w:rsidDel="000835AC">
          <w:rPr>
            <w:rFonts w:ascii="Arial" w:hAnsi="Arial" w:cs="Arial"/>
          </w:rPr>
          <w:delText xml:space="preserve">implement the Terminator-kill, or </w:delText>
        </w:r>
        <w:r w:rsidDel="000835AC">
          <w:rPr>
            <w:rFonts w:ascii="Arial" w:hAnsi="Arial" w:cs="Arial"/>
          </w:rPr>
          <w:delText>safety</w:delText>
        </w:r>
        <w:r w:rsidR="00372832" w:rsidDel="000835AC">
          <w:rPr>
            <w:rFonts w:ascii="Arial" w:hAnsi="Arial" w:cs="Arial"/>
          </w:rPr>
          <w:delText>-</w:delText>
        </w:r>
        <w:r w:rsidDel="000835AC">
          <w:rPr>
            <w:rFonts w:ascii="Arial" w:hAnsi="Arial" w:cs="Arial"/>
          </w:rPr>
          <w:delText xml:space="preserve">switch to the design that will </w:delText>
        </w:r>
        <w:r w:rsidR="00372832" w:rsidDel="000835AC">
          <w:rPr>
            <w:rFonts w:ascii="Arial" w:hAnsi="Arial" w:cs="Arial"/>
          </w:rPr>
          <w:delText>safely stop the motors</w:delText>
        </w:r>
        <w:r w:rsidDel="000835AC">
          <w:rPr>
            <w:rFonts w:ascii="Arial" w:hAnsi="Arial" w:cs="Arial"/>
          </w:rPr>
          <w:delText>.</w:delText>
        </w:r>
      </w:del>
    </w:p>
    <w:p w14:paraId="47716168" w14:textId="2945B9A4" w:rsidR="009A1A2A" w:rsidRDefault="00E0344C" w:rsidP="00E0344C">
      <w:pPr>
        <w:pStyle w:val="NormalWeb"/>
      </w:pPr>
      <w:del w:id="107" w:author="Alan Hawse" w:date="2018-03-26T10:54:00Z">
        <w:r w:rsidDel="000835AC">
          <w:rPr>
            <w:rFonts w:ascii="Arial" w:hAnsi="Arial" w:cs="Arial"/>
          </w:rPr>
          <w:delText>You can post your comments and questions in our PSoC 6 community or as always you are welcome to email me at alan_hawse@cypress.com or tweet me at @askioexpert with your comments, suggestions, criticisms and questions.</w:delText>
        </w:r>
      </w:del>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an Hawse">
    <w15:presenceInfo w15:providerId="None" w15:userId="Alan Hawse"/>
  </w15:person>
  <w15:person w15:author="Greg Landry">
    <w15:presenceInfo w15:providerId="AD" w15:userId="S-1-12-1-1975327676-1325117367-1464604813-1524360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548C5"/>
    <w:rsid w:val="000835AC"/>
    <w:rsid w:val="000B0F2E"/>
    <w:rsid w:val="00132947"/>
    <w:rsid w:val="0015406F"/>
    <w:rsid w:val="0017354A"/>
    <w:rsid w:val="001764BB"/>
    <w:rsid w:val="00177218"/>
    <w:rsid w:val="001B235A"/>
    <w:rsid w:val="001E660A"/>
    <w:rsid w:val="00207E21"/>
    <w:rsid w:val="00252858"/>
    <w:rsid w:val="00272586"/>
    <w:rsid w:val="002B3553"/>
    <w:rsid w:val="0032389D"/>
    <w:rsid w:val="00372832"/>
    <w:rsid w:val="003A406F"/>
    <w:rsid w:val="004201B3"/>
    <w:rsid w:val="00431BF5"/>
    <w:rsid w:val="00477858"/>
    <w:rsid w:val="004857D9"/>
    <w:rsid w:val="005029C9"/>
    <w:rsid w:val="005E4B98"/>
    <w:rsid w:val="00600A66"/>
    <w:rsid w:val="00620717"/>
    <w:rsid w:val="00632F0F"/>
    <w:rsid w:val="006558A0"/>
    <w:rsid w:val="00665F59"/>
    <w:rsid w:val="00673A5D"/>
    <w:rsid w:val="006D0BCB"/>
    <w:rsid w:val="00710B59"/>
    <w:rsid w:val="0072767A"/>
    <w:rsid w:val="007B0BD5"/>
    <w:rsid w:val="007B6AD5"/>
    <w:rsid w:val="007D6AD6"/>
    <w:rsid w:val="007E3754"/>
    <w:rsid w:val="0084612B"/>
    <w:rsid w:val="008B7209"/>
    <w:rsid w:val="008B7894"/>
    <w:rsid w:val="008D2510"/>
    <w:rsid w:val="009013C0"/>
    <w:rsid w:val="0091410B"/>
    <w:rsid w:val="009854C5"/>
    <w:rsid w:val="009A1A2A"/>
    <w:rsid w:val="00A072B4"/>
    <w:rsid w:val="00A13116"/>
    <w:rsid w:val="00A30DFB"/>
    <w:rsid w:val="00A46CE4"/>
    <w:rsid w:val="00AC3195"/>
    <w:rsid w:val="00B0392E"/>
    <w:rsid w:val="00B217BB"/>
    <w:rsid w:val="00B223AE"/>
    <w:rsid w:val="00B36E2C"/>
    <w:rsid w:val="00B37780"/>
    <w:rsid w:val="00B66AFF"/>
    <w:rsid w:val="00C04FC2"/>
    <w:rsid w:val="00C35243"/>
    <w:rsid w:val="00CD6066"/>
    <w:rsid w:val="00CE49F7"/>
    <w:rsid w:val="00D13311"/>
    <w:rsid w:val="00D41FCB"/>
    <w:rsid w:val="00DB10E7"/>
    <w:rsid w:val="00DF6F5E"/>
    <w:rsid w:val="00E0344C"/>
    <w:rsid w:val="00E71561"/>
    <w:rsid w:val="00E74C47"/>
    <w:rsid w:val="00EB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7B6A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A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Cypress Semiconductor</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19</cp:revision>
  <dcterms:created xsi:type="dcterms:W3CDTF">2017-07-31T21:25:00Z</dcterms:created>
  <dcterms:modified xsi:type="dcterms:W3CDTF">2018-03-27T14:02:00Z</dcterms:modified>
</cp:coreProperties>
</file>