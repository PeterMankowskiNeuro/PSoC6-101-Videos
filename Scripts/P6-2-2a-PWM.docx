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1FDBE003" w:rsidR="007B0BD5" w:rsidRDefault="00D3733B" w:rsidP="007B0BD5">
      <w:pPr>
        <w:pStyle w:val="NormalWeb"/>
      </w:pPr>
      <w:ins w:id="0" w:author="Alan Hawse" w:date="2018-03-26T09:52:00Z">
        <w:r>
          <w:rPr>
            <w:rFonts w:ascii="Arial,Bold" w:hAnsi="Arial,Bold"/>
          </w:rPr>
          <w:t xml:space="preserve">P2-2A </w:t>
        </w:r>
      </w:ins>
      <w:r w:rsidR="00EB5D88">
        <w:rPr>
          <w:rFonts w:ascii="Arial,Bold" w:hAnsi="Arial,Bold"/>
        </w:rPr>
        <w:t>PWM</w:t>
      </w:r>
    </w:p>
    <w:p w14:paraId="48A1B514" w14:textId="32EFB038" w:rsidR="003A406F" w:rsidRDefault="00D41FCB" w:rsidP="007B0BD5">
      <w:pPr>
        <w:pStyle w:val="NormalWeb"/>
        <w:rPr>
          <w:ins w:id="1" w:author="Alan Hawse" w:date="2018-03-26T10:05:00Z"/>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272586">
        <w:rPr>
          <w:rFonts w:ascii="Arial" w:hAnsi="Arial" w:cs="Arial"/>
        </w:rPr>
        <w:t xml:space="preserve">the </w:t>
      </w:r>
      <w:proofErr w:type="spellStart"/>
      <w:ins w:id="2" w:author="Alan Hawse" w:date="2018-03-26T09:54:00Z">
        <w:r w:rsidR="00486AE7">
          <w:rPr>
            <w:rFonts w:ascii="Arial" w:hAnsi="Arial" w:cs="Arial"/>
          </w:rPr>
          <w:t>PSoC</w:t>
        </w:r>
        <w:proofErr w:type="spellEnd"/>
        <w:r w:rsidR="00486AE7">
          <w:rPr>
            <w:rFonts w:ascii="Arial" w:hAnsi="Arial" w:cs="Arial"/>
          </w:rPr>
          <w:t xml:space="preserve"> </w:t>
        </w:r>
      </w:ins>
      <w:r w:rsidR="00EB5D88">
        <w:rPr>
          <w:rFonts w:ascii="Arial" w:hAnsi="Arial" w:cs="Arial"/>
        </w:rPr>
        <w:t xml:space="preserve">PWMs </w:t>
      </w:r>
      <w:ins w:id="3" w:author="Alan Hawse" w:date="2018-03-26T09:54:00Z">
        <w:r w:rsidR="00486AE7">
          <w:rPr>
            <w:rFonts w:ascii="Arial" w:hAnsi="Arial" w:cs="Arial"/>
          </w:rPr>
          <w:t xml:space="preserve">which we call TCPWMS </w:t>
        </w:r>
      </w:ins>
      <w:r w:rsidR="00EB5D88">
        <w:rPr>
          <w:rFonts w:ascii="Arial" w:hAnsi="Arial" w:cs="Arial"/>
        </w:rPr>
        <w:t>to control the servos in the robotic arm for our BLE-controlled robotic arm project. Let’s get started.</w:t>
      </w:r>
    </w:p>
    <w:p w14:paraId="0FF0F864" w14:textId="6F05F45A" w:rsidR="00E61082" w:rsidRDefault="00E61082" w:rsidP="007B0BD5">
      <w:pPr>
        <w:pStyle w:val="NormalWeb"/>
        <w:rPr>
          <w:ins w:id="4" w:author="Alan Hawse" w:date="2018-03-26T10:39:00Z"/>
          <w:rFonts w:ascii="Arial" w:hAnsi="Arial" w:cs="Arial"/>
        </w:rPr>
      </w:pPr>
      <w:ins w:id="5" w:author="Alan Hawse" w:date="2018-03-26T10:05:00Z">
        <w:r>
          <w:rPr>
            <w:rFonts w:ascii="Arial" w:hAnsi="Arial" w:cs="Arial"/>
          </w:rPr>
          <w:t xml:space="preserve">First, if you have never used a PWM </w:t>
        </w:r>
      </w:ins>
      <w:ins w:id="6" w:author="Alan Hawse" w:date="2018-03-26T10:07:00Z">
        <w:r>
          <w:rPr>
            <w:rFonts w:ascii="Arial" w:hAnsi="Arial" w:cs="Arial"/>
          </w:rPr>
          <w:t>let me tell you a little bit about them.  T</w:t>
        </w:r>
      </w:ins>
      <w:ins w:id="7" w:author="Alan Hawse" w:date="2018-03-26T10:05:00Z">
        <w:r>
          <w:rPr>
            <w:rFonts w:ascii="Arial" w:hAnsi="Arial" w:cs="Arial"/>
          </w:rPr>
          <w:t xml:space="preserve">hey are </w:t>
        </w:r>
        <w:proofErr w:type="gramStart"/>
        <w:r>
          <w:rPr>
            <w:rFonts w:ascii="Arial" w:hAnsi="Arial" w:cs="Arial"/>
          </w:rPr>
          <w:t>actually really</w:t>
        </w:r>
        <w:proofErr w:type="gramEnd"/>
        <w:r>
          <w:rPr>
            <w:rFonts w:ascii="Arial" w:hAnsi="Arial" w:cs="Arial"/>
          </w:rPr>
          <w:t xml:space="preserve"> simple little devices.  </w:t>
        </w:r>
      </w:ins>
      <w:ins w:id="8" w:author="Alan Hawse" w:date="2018-03-26T10:07:00Z">
        <w:r>
          <w:rPr>
            <w:rFonts w:ascii="Arial" w:hAnsi="Arial" w:cs="Arial"/>
          </w:rPr>
          <w:t xml:space="preserve"> PWMs have in input clock and one digital output signal.  Inside of them t</w:t>
        </w:r>
      </w:ins>
      <w:ins w:id="9" w:author="Alan Hawse" w:date="2018-03-26T10:05:00Z">
        <w:r>
          <w:rPr>
            <w:rFonts w:ascii="Arial" w:hAnsi="Arial" w:cs="Arial"/>
          </w:rPr>
          <w:t xml:space="preserve">here is a counter and two registers.  When you clock the PWM the counter </w:t>
        </w:r>
        <w:proofErr w:type="gramStart"/>
        <w:r>
          <w:rPr>
            <w:rFonts w:ascii="Arial" w:hAnsi="Arial" w:cs="Arial"/>
          </w:rPr>
          <w:t>counts up</w:t>
        </w:r>
        <w:proofErr w:type="gramEnd"/>
        <w:r>
          <w:rPr>
            <w:rFonts w:ascii="Arial" w:hAnsi="Arial" w:cs="Arial"/>
          </w:rPr>
          <w:t xml:space="preserve">.  When the value in the counter reaches the </w:t>
        </w:r>
      </w:ins>
      <w:ins w:id="10" w:author="Alan Hawse" w:date="2018-03-26T10:08:00Z">
        <w:r>
          <w:rPr>
            <w:rFonts w:ascii="Arial" w:hAnsi="Arial" w:cs="Arial"/>
          </w:rPr>
          <w:t xml:space="preserve">value </w:t>
        </w:r>
      </w:ins>
      <w:ins w:id="11" w:author="Alan Hawse" w:date="2018-03-26T10:05:00Z">
        <w:r w:rsidR="00A72D92">
          <w:rPr>
            <w:rFonts w:ascii="Arial" w:hAnsi="Arial" w:cs="Arial"/>
          </w:rPr>
          <w:t xml:space="preserve">first register </w:t>
        </w:r>
      </w:ins>
      <w:ins w:id="12" w:author="Alan Hawse" w:date="2018-03-26T10:38:00Z">
        <w:r w:rsidR="00A72D92">
          <w:rPr>
            <w:rFonts w:ascii="Arial" w:hAnsi="Arial" w:cs="Arial"/>
          </w:rPr>
          <w:t>–</w:t>
        </w:r>
      </w:ins>
      <w:ins w:id="13" w:author="Alan Hawse" w:date="2018-03-26T10:05:00Z">
        <w:r w:rsidR="00A72D92">
          <w:rPr>
            <w:rFonts w:ascii="Arial" w:hAnsi="Arial" w:cs="Arial"/>
          </w:rPr>
          <w:t xml:space="preserve"> often </w:t>
        </w:r>
        <w:r>
          <w:rPr>
            <w:rFonts w:ascii="Arial" w:hAnsi="Arial" w:cs="Arial"/>
          </w:rPr>
          <w:t>called the compare register</w:t>
        </w:r>
      </w:ins>
      <w:ins w:id="14" w:author="Alan Hawse" w:date="2018-03-26T10:38:00Z">
        <w:r w:rsidR="006C0760">
          <w:rPr>
            <w:rFonts w:ascii="Arial" w:hAnsi="Arial" w:cs="Arial"/>
          </w:rPr>
          <w:t xml:space="preserve"> -</w:t>
        </w:r>
      </w:ins>
      <w:ins w:id="15" w:author="Alan Hawse" w:date="2018-03-26T10:05:00Z">
        <w:r>
          <w:rPr>
            <w:rFonts w:ascii="Arial" w:hAnsi="Arial" w:cs="Arial"/>
          </w:rPr>
          <w:t xml:space="preserve"> the output state toggles</w:t>
        </w:r>
      </w:ins>
      <w:ins w:id="16" w:author="Alan Hawse" w:date="2018-03-26T10:06:00Z">
        <w:r>
          <w:rPr>
            <w:rFonts w:ascii="Arial" w:hAnsi="Arial" w:cs="Arial"/>
          </w:rPr>
          <w:t>… then the counter keep</w:t>
        </w:r>
      </w:ins>
      <w:ins w:id="17" w:author="Alan Hawse" w:date="2018-03-26T10:38:00Z">
        <w:r w:rsidR="006C0760">
          <w:rPr>
            <w:rFonts w:ascii="Arial" w:hAnsi="Arial" w:cs="Arial"/>
          </w:rPr>
          <w:t>s</w:t>
        </w:r>
      </w:ins>
      <w:ins w:id="18" w:author="Alan Hawse" w:date="2018-03-26T10:06:00Z">
        <w:r>
          <w:rPr>
            <w:rFonts w:ascii="Arial" w:hAnsi="Arial" w:cs="Arial"/>
          </w:rPr>
          <w:t xml:space="preserve"> counting until the value reaches the same value as held in the 2</w:t>
        </w:r>
        <w:r w:rsidRPr="00E61082">
          <w:rPr>
            <w:rFonts w:ascii="Arial" w:hAnsi="Arial" w:cs="Arial"/>
            <w:vertAlign w:val="superscript"/>
            <w:rPrChange w:id="19" w:author="Alan Hawse" w:date="2018-03-26T10:06:00Z">
              <w:rPr>
                <w:rFonts w:ascii="Arial" w:hAnsi="Arial" w:cs="Arial"/>
              </w:rPr>
            </w:rPrChange>
          </w:rPr>
          <w:t>nd</w:t>
        </w:r>
        <w:r>
          <w:rPr>
            <w:rFonts w:ascii="Arial" w:hAnsi="Arial" w:cs="Arial"/>
          </w:rPr>
          <w:t xml:space="preserve"> registers (which is called the period) at which point the output toggles again.</w:t>
        </w:r>
      </w:ins>
    </w:p>
    <w:p w14:paraId="527C25EB" w14:textId="71A42D46" w:rsidR="006C0760" w:rsidRDefault="006C0760" w:rsidP="007B0BD5">
      <w:pPr>
        <w:pStyle w:val="NormalWeb"/>
        <w:rPr>
          <w:ins w:id="20" w:author="Alan Hawse" w:date="2018-03-26T10:46:00Z"/>
          <w:rFonts w:ascii="Arial" w:hAnsi="Arial" w:cs="Arial"/>
        </w:rPr>
      </w:pPr>
      <w:ins w:id="21" w:author="Alan Hawse" w:date="2018-03-26T10:39:00Z">
        <w:r>
          <w:rPr>
            <w:rFonts w:ascii="Arial" w:hAnsi="Arial" w:cs="Arial"/>
          </w:rPr>
          <w:t xml:space="preserve">There are a billion little variants of the scheme above… counters can count down… multiple outputs… output starts high or low… dead bands </w:t>
        </w:r>
        <w:proofErr w:type="spellStart"/>
        <w:r>
          <w:rPr>
            <w:rFonts w:ascii="Arial" w:hAnsi="Arial" w:cs="Arial"/>
          </w:rPr>
          <w:t>etc</w:t>
        </w:r>
        <w:proofErr w:type="spellEnd"/>
        <w:r>
          <w:rPr>
            <w:rFonts w:ascii="Arial" w:hAnsi="Arial" w:cs="Arial"/>
          </w:rPr>
          <w:t>… but that is the basic.</w:t>
        </w:r>
      </w:ins>
    </w:p>
    <w:p w14:paraId="61255E6C" w14:textId="2D55FD23" w:rsidR="006C0760" w:rsidDel="006C0760" w:rsidRDefault="006C0760" w:rsidP="007B0BD5">
      <w:pPr>
        <w:pStyle w:val="NormalWeb"/>
        <w:rPr>
          <w:del w:id="22" w:author="Alan Hawse" w:date="2018-03-26T10:40:00Z"/>
          <w:rFonts w:ascii="Arial" w:hAnsi="Arial" w:cs="Arial"/>
        </w:rPr>
      </w:pPr>
      <w:ins w:id="23" w:author="Alan Hawse" w:date="2018-03-26T10:40:00Z">
        <w:r>
          <w:rPr>
            <w:rFonts w:ascii="Arial" w:hAnsi="Arial" w:cs="Arial"/>
          </w:rPr>
          <w:t xml:space="preserve">Inside of the </w:t>
        </w:r>
        <w:proofErr w:type="spellStart"/>
        <w:r>
          <w:rPr>
            <w:rFonts w:ascii="Arial" w:hAnsi="Arial" w:cs="Arial"/>
          </w:rPr>
          <w:t>PSoC</w:t>
        </w:r>
        <w:proofErr w:type="spellEnd"/>
        <w:r>
          <w:rPr>
            <w:rFonts w:ascii="Arial" w:hAnsi="Arial" w:cs="Arial"/>
          </w:rPr>
          <w:t xml:space="preserve"> 6 there are two banks of PWMs.  The first banks </w:t>
        </w:r>
        <w:proofErr w:type="gramStart"/>
        <w:r>
          <w:rPr>
            <w:rFonts w:ascii="Arial" w:hAnsi="Arial" w:cs="Arial"/>
          </w:rPr>
          <w:t>has</w:t>
        </w:r>
        <w:proofErr w:type="gramEnd"/>
        <w:r>
          <w:rPr>
            <w:rFonts w:ascii="Arial" w:hAnsi="Arial" w:cs="Arial"/>
          </w:rPr>
          <w:t xml:space="preserve"> 24 PWMs that have 16 bit counters.  The second bank has 8 PWMs with 32-bit counters.</w:t>
        </w:r>
      </w:ins>
      <w:ins w:id="24" w:author="Alan Hawse" w:date="2018-03-26T10:46:00Z">
        <w:r w:rsidR="00373A7B">
          <w:rPr>
            <w:rFonts w:ascii="Arial" w:hAnsi="Arial" w:cs="Arial"/>
          </w:rPr>
          <w:t xml:space="preserve">  </w:t>
        </w:r>
      </w:ins>
      <w:ins w:id="25" w:author="Alan Hawse" w:date="2018-03-26T10:50:00Z">
        <w:r w:rsidR="00A059D8">
          <w:rPr>
            <w:rFonts w:ascii="Arial" w:hAnsi="Arial" w:cs="Arial"/>
          </w:rPr>
          <w:t xml:space="preserve">You can read more about this in chapter 27 of the </w:t>
        </w:r>
        <w:proofErr w:type="spellStart"/>
        <w:r w:rsidR="00A059D8">
          <w:rPr>
            <w:rFonts w:ascii="Arial" w:hAnsi="Arial" w:cs="Arial"/>
          </w:rPr>
          <w:t>psoc</w:t>
        </w:r>
        <w:proofErr w:type="spellEnd"/>
        <w:r w:rsidR="00A059D8">
          <w:rPr>
            <w:rFonts w:ascii="Arial" w:hAnsi="Arial" w:cs="Arial"/>
          </w:rPr>
          <w:t xml:space="preserve"> 63 technical reference manual.</w:t>
        </w:r>
      </w:ins>
      <w:bookmarkStart w:id="26" w:name="_GoBack"/>
      <w:bookmarkEnd w:id="26"/>
    </w:p>
    <w:p w14:paraId="67A80548" w14:textId="77777777" w:rsidR="006C0760" w:rsidRDefault="006C0760" w:rsidP="007B0BD5">
      <w:pPr>
        <w:pStyle w:val="NormalWeb"/>
        <w:rPr>
          <w:ins w:id="27" w:author="Alan Hawse" w:date="2018-03-26T10:40:00Z"/>
          <w:rFonts w:ascii="Arial" w:hAnsi="Arial" w:cs="Arial"/>
        </w:rPr>
      </w:pPr>
    </w:p>
    <w:p w14:paraId="4F0482DD" w14:textId="54077642" w:rsidR="009D20DC" w:rsidRDefault="006C0760" w:rsidP="007B0BD5">
      <w:pPr>
        <w:pStyle w:val="NormalWeb"/>
        <w:rPr>
          <w:rFonts w:ascii="Arial" w:hAnsi="Arial" w:cs="Arial"/>
        </w:rPr>
      </w:pPr>
      <w:proofErr w:type="spellStart"/>
      <w:ins w:id="28" w:author="Alan Hawse" w:date="2018-03-26T10:41:00Z">
        <w:r>
          <w:rPr>
            <w:rFonts w:ascii="Arial" w:hAnsi="Arial" w:cs="Arial"/>
          </w:rPr>
          <w:t>Allrighty</w:t>
        </w:r>
        <w:proofErr w:type="spellEnd"/>
        <w:r>
          <w:rPr>
            <w:rFonts w:ascii="Arial" w:hAnsi="Arial" w:cs="Arial"/>
          </w:rPr>
          <w:t xml:space="preserve">… </w:t>
        </w:r>
      </w:ins>
      <w:r w:rsidR="009D20DC">
        <w:rPr>
          <w:rFonts w:ascii="Arial" w:hAnsi="Arial" w:cs="Arial"/>
        </w:rPr>
        <w:t>Let’s make a new project to understand how the TCPWM component works.</w:t>
      </w:r>
      <w:r w:rsidR="00986BC3">
        <w:rPr>
          <w:rFonts w:ascii="Arial" w:hAnsi="Arial" w:cs="Arial"/>
        </w:rPr>
        <w:t xml:space="preserve">  </w:t>
      </w:r>
    </w:p>
    <w:p w14:paraId="0D5BD7C5" w14:textId="4BA9A2BF" w:rsidR="00986BC3" w:rsidRDefault="00986BC3" w:rsidP="007B0BD5">
      <w:pPr>
        <w:pStyle w:val="NormalWeb"/>
        <w:rPr>
          <w:ins w:id="29" w:author="Alan Hawse" w:date="2018-03-26T10:41:00Z"/>
          <w:rFonts w:ascii="Arial" w:hAnsi="Arial" w:cs="Arial"/>
        </w:rPr>
      </w:pPr>
      <w:r>
        <w:rPr>
          <w:rFonts w:ascii="Arial" w:hAnsi="Arial" w:cs="Arial"/>
        </w:rPr>
        <w:t>Make a new project, let’s call it “</w:t>
      </w:r>
      <w:proofErr w:type="spellStart"/>
      <w:r>
        <w:rPr>
          <w:rFonts w:ascii="Arial" w:hAnsi="Arial" w:cs="Arial"/>
        </w:rPr>
        <w:t>BasicTCPWM</w:t>
      </w:r>
      <w:proofErr w:type="spellEnd"/>
      <w:r>
        <w:rPr>
          <w:rFonts w:ascii="Arial" w:hAnsi="Arial" w:cs="Arial"/>
        </w:rPr>
        <w:t>”.  This project will vary the brightness of a LED with a very simple delay scheme.</w:t>
      </w:r>
    </w:p>
    <w:p w14:paraId="3D50972C" w14:textId="73460328" w:rsidR="006C0760" w:rsidRDefault="006C0760" w:rsidP="007B0BD5">
      <w:pPr>
        <w:pStyle w:val="NormalWeb"/>
        <w:rPr>
          <w:ins w:id="30" w:author="Alan Hawse" w:date="2018-03-26T10:44:00Z"/>
          <w:rFonts w:ascii="Arial" w:hAnsi="Arial" w:cs="Arial"/>
        </w:rPr>
      </w:pPr>
      <w:ins w:id="31" w:author="Alan Hawse" w:date="2018-03-26T10:41:00Z">
        <w:r>
          <w:rPr>
            <w:rFonts w:ascii="Arial" w:hAnsi="Arial" w:cs="Arial"/>
          </w:rPr>
          <w:t xml:space="preserve">If you blink an LED </w:t>
        </w:r>
        <w:proofErr w:type="gramStart"/>
        <w:r>
          <w:rPr>
            <w:rFonts w:ascii="Arial" w:hAnsi="Arial" w:cs="Arial"/>
          </w:rPr>
          <w:t>really fast</w:t>
        </w:r>
      </w:ins>
      <w:proofErr w:type="gramEnd"/>
      <w:ins w:id="32" w:author="Alan Hawse" w:date="2018-03-26T10:42:00Z">
        <w:r>
          <w:rPr>
            <w:rFonts w:ascii="Arial" w:hAnsi="Arial" w:cs="Arial"/>
          </w:rPr>
          <w:t xml:space="preserve">… like about 30hz or more your eye will not see that it is blinking at all.  If you vary the amount of time that it is on versus off… the LED will appear brighter or dimmer based on the on/off ratio.  </w:t>
        </w:r>
      </w:ins>
      <w:ins w:id="33" w:author="Alan Hawse" w:date="2018-03-26T10:43:00Z">
        <w:r>
          <w:rPr>
            <w:rFonts w:ascii="Arial" w:hAnsi="Arial" w:cs="Arial"/>
          </w:rPr>
          <w:t xml:space="preserve">If it is on </w:t>
        </w:r>
        <w:proofErr w:type="gramStart"/>
        <w:r>
          <w:rPr>
            <w:rFonts w:ascii="Arial" w:hAnsi="Arial" w:cs="Arial"/>
          </w:rPr>
          <w:t>all of</w:t>
        </w:r>
        <w:proofErr w:type="gramEnd"/>
        <w:r>
          <w:rPr>
            <w:rFonts w:ascii="Arial" w:hAnsi="Arial" w:cs="Arial"/>
          </w:rPr>
          <w:t xml:space="preserve"> the time, that will be the brightest it will ever get… if it is on onl</w:t>
        </w:r>
      </w:ins>
      <w:ins w:id="34" w:author="Alan Hawse" w:date="2018-03-26T10:44:00Z">
        <w:r>
          <w:rPr>
            <w:rFonts w:ascii="Arial" w:hAnsi="Arial" w:cs="Arial"/>
          </w:rPr>
          <w:t>y</w:t>
        </w:r>
      </w:ins>
      <w:ins w:id="35" w:author="Alan Hawse" w:date="2018-03-26T10:43:00Z">
        <w:r>
          <w:rPr>
            <w:rFonts w:ascii="Arial" w:hAnsi="Arial" w:cs="Arial"/>
          </w:rPr>
          <w:t xml:space="preserve"> 10% of the time</w:t>
        </w:r>
      </w:ins>
      <w:ins w:id="36" w:author="Alan Hawse" w:date="2018-03-26T10:44:00Z">
        <w:r>
          <w:rPr>
            <w:rFonts w:ascii="Arial" w:hAnsi="Arial" w:cs="Arial"/>
          </w:rPr>
          <w:t xml:space="preserve"> then it will appear very dim.  </w:t>
        </w:r>
      </w:ins>
      <w:ins w:id="37" w:author="Alan Hawse" w:date="2018-03-26T10:42:00Z">
        <w:r>
          <w:rPr>
            <w:rFonts w:ascii="Arial" w:hAnsi="Arial" w:cs="Arial"/>
          </w:rPr>
          <w:t>This on/off ratio is called the duty cycle.</w:t>
        </w:r>
      </w:ins>
    </w:p>
    <w:p w14:paraId="5FF41CDA" w14:textId="5F46A6E6" w:rsidR="006C0760" w:rsidRDefault="006C0760" w:rsidP="007B0BD5">
      <w:pPr>
        <w:pStyle w:val="NormalWeb"/>
        <w:rPr>
          <w:rFonts w:ascii="Arial" w:hAnsi="Arial" w:cs="Arial"/>
        </w:rPr>
      </w:pPr>
      <w:ins w:id="38" w:author="Alan Hawse" w:date="2018-03-26T10:44:00Z">
        <w:r>
          <w:rPr>
            <w:rFonts w:ascii="Arial" w:hAnsi="Arial" w:cs="Arial"/>
          </w:rPr>
          <w:t>PWMs are perfect for controlling duty cycle.  The ratio of the compare value to the period is the duty cycle of the PWM.  If I set a period to be 100 then the compare value can be between 0 and 100</w:t>
        </w:r>
      </w:ins>
      <w:ins w:id="39" w:author="Alan Hawse" w:date="2018-03-26T10:45:00Z">
        <w:r>
          <w:rPr>
            <w:rFonts w:ascii="Arial" w:hAnsi="Arial" w:cs="Arial"/>
          </w:rPr>
          <w:t>… which is also known as percent.  This is what I am going to do in the next several PWM examples.</w:t>
        </w:r>
      </w:ins>
    </w:p>
    <w:p w14:paraId="0F30513F" w14:textId="07A20784" w:rsidR="00986BC3" w:rsidRDefault="006C0760" w:rsidP="007B0BD5">
      <w:pPr>
        <w:pStyle w:val="NormalWeb"/>
        <w:rPr>
          <w:rFonts w:ascii="Arial" w:hAnsi="Arial" w:cs="Arial"/>
        </w:rPr>
      </w:pPr>
      <w:ins w:id="40" w:author="Alan Hawse" w:date="2018-03-26T10:45:00Z">
        <w:r>
          <w:rPr>
            <w:rFonts w:ascii="Arial" w:hAnsi="Arial" w:cs="Arial"/>
          </w:rPr>
          <w:t xml:space="preserve">Start by </w:t>
        </w:r>
      </w:ins>
      <w:del w:id="41" w:author="Alan Hawse" w:date="2018-03-26T10:45:00Z">
        <w:r w:rsidR="00986BC3" w:rsidDel="006C0760">
          <w:rPr>
            <w:rFonts w:ascii="Arial" w:hAnsi="Arial" w:cs="Arial"/>
          </w:rPr>
          <w:delText xml:space="preserve">I will </w:delText>
        </w:r>
      </w:del>
      <w:r w:rsidR="00986BC3">
        <w:rPr>
          <w:rFonts w:ascii="Arial" w:hAnsi="Arial" w:cs="Arial"/>
        </w:rPr>
        <w:t>add</w:t>
      </w:r>
      <w:ins w:id="42" w:author="Alan Hawse" w:date="2018-03-26T10:45:00Z">
        <w:r>
          <w:rPr>
            <w:rFonts w:ascii="Arial" w:hAnsi="Arial" w:cs="Arial"/>
          </w:rPr>
          <w:t>ing</w:t>
        </w:r>
      </w:ins>
      <w:r w:rsidR="00986BC3">
        <w:rPr>
          <w:rFonts w:ascii="Arial" w:hAnsi="Arial" w:cs="Arial"/>
        </w:rPr>
        <w:t xml:space="preserve"> the TCPWM component by dragging and dropping it in to the schematic.  Let’s rename it to PWM and set the period to 100 and compare to 0.</w:t>
      </w:r>
    </w:p>
    <w:p w14:paraId="7A2CF8F3" w14:textId="2E861911" w:rsidR="00986BC3" w:rsidRDefault="00986BC3" w:rsidP="007B0BD5">
      <w:pPr>
        <w:pStyle w:val="NormalWeb"/>
        <w:rPr>
          <w:rFonts w:ascii="Arial" w:hAnsi="Arial" w:cs="Arial"/>
        </w:rPr>
      </w:pPr>
      <w:r>
        <w:rPr>
          <w:rFonts w:ascii="Arial" w:hAnsi="Arial" w:cs="Arial"/>
        </w:rPr>
        <w:t>I will now drag in the pin component.  Again, we’ll rename it to RED.</w:t>
      </w:r>
    </w:p>
    <w:p w14:paraId="34795A33" w14:textId="6685C4AD" w:rsidR="00986BC3" w:rsidRDefault="00986BC3" w:rsidP="007B0BD5">
      <w:pPr>
        <w:pStyle w:val="NormalWeb"/>
        <w:rPr>
          <w:rFonts w:ascii="Arial" w:hAnsi="Arial" w:cs="Arial"/>
        </w:rPr>
      </w:pPr>
      <w:r>
        <w:rPr>
          <w:rFonts w:ascii="Arial" w:hAnsi="Arial" w:cs="Arial"/>
        </w:rPr>
        <w:t>Now for the clock, drag and drop that component and we can keep the default configuration of the clock alone.</w:t>
      </w:r>
    </w:p>
    <w:p w14:paraId="408FC502" w14:textId="0D6B1EE0" w:rsidR="00986BC3" w:rsidRDefault="00986BC3" w:rsidP="007B0BD5">
      <w:pPr>
        <w:pStyle w:val="NormalWeb"/>
        <w:rPr>
          <w:rFonts w:ascii="Arial" w:hAnsi="Arial" w:cs="Arial"/>
        </w:rPr>
      </w:pPr>
      <w:r>
        <w:rPr>
          <w:rFonts w:ascii="Arial" w:hAnsi="Arial" w:cs="Arial"/>
        </w:rPr>
        <w:lastRenderedPageBreak/>
        <w:t>Make sure you wire the clock to the PWM and the pin to the PWM as I did when I dragged the components into the design.</w:t>
      </w:r>
    </w:p>
    <w:p w14:paraId="7AEDBCA6" w14:textId="2DE6A5C4" w:rsidR="00986BC3" w:rsidRDefault="00986BC3" w:rsidP="007B0BD5">
      <w:pPr>
        <w:pStyle w:val="NormalWeb"/>
        <w:rPr>
          <w:rFonts w:ascii="Arial" w:hAnsi="Arial" w:cs="Arial"/>
        </w:rPr>
      </w:pPr>
      <w:r>
        <w:rPr>
          <w:rFonts w:ascii="Arial" w:hAnsi="Arial" w:cs="Arial"/>
        </w:rPr>
        <w:t xml:space="preserve">Now to assign the pin component to the physical pin on the </w:t>
      </w:r>
      <w:proofErr w:type="spellStart"/>
      <w:r>
        <w:rPr>
          <w:rFonts w:ascii="Arial" w:hAnsi="Arial" w:cs="Arial"/>
        </w:rPr>
        <w:t>PSoC</w:t>
      </w:r>
      <w:proofErr w:type="spellEnd"/>
      <w:r>
        <w:rPr>
          <w:rFonts w:ascii="Arial" w:hAnsi="Arial" w:cs="Arial"/>
        </w:rPr>
        <w:t xml:space="preserve"> 6 device.  Again P0[3].</w:t>
      </w:r>
    </w:p>
    <w:p w14:paraId="7380C3DB" w14:textId="2911EDA2" w:rsidR="00986BC3" w:rsidRDefault="00986BC3" w:rsidP="007B0BD5">
      <w:pPr>
        <w:pStyle w:val="NormalWeb"/>
        <w:rPr>
          <w:rFonts w:ascii="Arial" w:hAnsi="Arial" w:cs="Arial"/>
        </w:rPr>
      </w:pPr>
      <w:r>
        <w:rPr>
          <w:rFonts w:ascii="Arial" w:hAnsi="Arial" w:cs="Arial"/>
        </w:rPr>
        <w:t>Time to generate the application.</w:t>
      </w:r>
    </w:p>
    <w:p w14:paraId="2EEF3005" w14:textId="14F08688" w:rsidR="00986BC3" w:rsidRDefault="00986BC3" w:rsidP="007B0BD5">
      <w:pPr>
        <w:pStyle w:val="NormalWeb"/>
        <w:rPr>
          <w:rFonts w:ascii="Arial" w:hAnsi="Arial" w:cs="Arial"/>
        </w:rPr>
      </w:pPr>
      <w:r>
        <w:rPr>
          <w:rFonts w:ascii="Arial" w:hAnsi="Arial" w:cs="Arial"/>
        </w:rPr>
        <w:t>Now let’s go the CM4 main application file.</w:t>
      </w:r>
    </w:p>
    <w:p w14:paraId="1EC411E8" w14:textId="5A46AA23" w:rsidR="00986BC3" w:rsidRDefault="00986BC3" w:rsidP="007B0BD5">
      <w:pPr>
        <w:pStyle w:val="NormalWeb"/>
        <w:rPr>
          <w:rFonts w:ascii="Arial" w:hAnsi="Arial" w:cs="Arial"/>
        </w:rPr>
      </w:pPr>
      <w:r>
        <w:rPr>
          <w:rFonts w:ascii="Arial" w:hAnsi="Arial" w:cs="Arial"/>
        </w:rPr>
        <w:t xml:space="preserve">I will add a local variable to main function called </w:t>
      </w:r>
      <w:proofErr w:type="spellStart"/>
      <w:r>
        <w:rPr>
          <w:rFonts w:ascii="Arial" w:hAnsi="Arial" w:cs="Arial"/>
        </w:rPr>
        <w:t>compareValue</w:t>
      </w:r>
      <w:proofErr w:type="spellEnd"/>
      <w:r>
        <w:rPr>
          <w:rFonts w:ascii="Arial" w:hAnsi="Arial" w:cs="Arial"/>
        </w:rPr>
        <w:t xml:space="preserve"> and set the default value to 50.</w:t>
      </w:r>
    </w:p>
    <w:p w14:paraId="03F624DB" w14:textId="5C7F2EF2" w:rsidR="00986BC3" w:rsidRDefault="00986BC3" w:rsidP="007B0BD5">
      <w:pPr>
        <w:pStyle w:val="NormalWeb"/>
        <w:rPr>
          <w:rFonts w:ascii="Arial" w:hAnsi="Arial" w:cs="Arial"/>
        </w:rPr>
      </w:pPr>
      <w:r>
        <w:rPr>
          <w:rFonts w:ascii="Arial" w:hAnsi="Arial" w:cs="Arial"/>
        </w:rPr>
        <w:t>Start the PWM using the simple start API command.</w:t>
      </w:r>
    </w:p>
    <w:p w14:paraId="6A65BFE2" w14:textId="6E395BD8" w:rsidR="00986BC3" w:rsidRDefault="00986BC3" w:rsidP="007B0BD5">
      <w:pPr>
        <w:pStyle w:val="NormalWeb"/>
        <w:rPr>
          <w:rFonts w:ascii="Arial" w:hAnsi="Arial" w:cs="Arial"/>
        </w:rPr>
      </w:pPr>
      <w:r>
        <w:rPr>
          <w:rFonts w:ascii="Arial" w:hAnsi="Arial" w:cs="Arial"/>
        </w:rPr>
        <w:t xml:space="preserve">In the infinite for loop, I will change the compare value of the PWM using the “CY_TCPWM_PWM_SetCompare0” API call and the PWM_HW macro.  </w:t>
      </w:r>
      <w:del w:id="43" w:author="Alan Hawse" w:date="2018-03-25T10:48:00Z">
        <w:r w:rsidDel="0007629B">
          <w:rPr>
            <w:rFonts w:ascii="Arial" w:hAnsi="Arial" w:cs="Arial"/>
          </w:rPr>
          <w:delText>There are</w:delText>
        </w:r>
      </w:del>
      <w:ins w:id="44" w:author="Alan Hawse" w:date="2018-03-25T10:48:00Z">
        <w:r w:rsidR="0007629B">
          <w:rPr>
            <w:rFonts w:ascii="Arial" w:hAnsi="Arial" w:cs="Arial"/>
          </w:rPr>
          <w:t xml:space="preserve">Each PWM hardware block has </w:t>
        </w:r>
      </w:ins>
      <w:del w:id="45" w:author="Alan Hawse" w:date="2018-03-25T10:48:00Z">
        <w:r w:rsidDel="0007629B">
          <w:rPr>
            <w:rFonts w:ascii="Arial" w:hAnsi="Arial" w:cs="Arial"/>
          </w:rPr>
          <w:delText xml:space="preserve"> </w:delText>
        </w:r>
      </w:del>
      <w:r>
        <w:rPr>
          <w:rFonts w:ascii="Arial" w:hAnsi="Arial" w:cs="Arial"/>
        </w:rPr>
        <w:t xml:space="preserve">multiple </w:t>
      </w:r>
      <w:ins w:id="46" w:author="Alan Hawse" w:date="2018-03-25T10:48:00Z">
        <w:r w:rsidR="0007629B">
          <w:rPr>
            <w:rFonts w:ascii="Arial" w:hAnsi="Arial" w:cs="Arial"/>
          </w:rPr>
          <w:t xml:space="preserve">PWM </w:t>
        </w:r>
      </w:ins>
      <w:r>
        <w:rPr>
          <w:rFonts w:ascii="Arial" w:hAnsi="Arial" w:cs="Arial"/>
        </w:rPr>
        <w:t>counters</w:t>
      </w:r>
      <w:ins w:id="47" w:author="Alan Hawse" w:date="2018-03-25T10:49:00Z">
        <w:r w:rsidR="0007629B">
          <w:rPr>
            <w:rFonts w:ascii="Arial" w:hAnsi="Arial" w:cs="Arial"/>
          </w:rPr>
          <w:t>,</w:t>
        </w:r>
      </w:ins>
      <w:del w:id="48" w:author="Alan Hawse" w:date="2018-03-25T10:49:00Z">
        <w:r w:rsidDel="0007629B">
          <w:rPr>
            <w:rFonts w:ascii="Arial" w:hAnsi="Arial" w:cs="Arial"/>
          </w:rPr>
          <w:delText xml:space="preserve"> </w:delText>
        </w:r>
      </w:del>
      <w:del w:id="49" w:author="Alan Hawse" w:date="2018-03-25T10:48:00Z">
        <w:r w:rsidDel="0007629B">
          <w:rPr>
            <w:rFonts w:ascii="Arial" w:hAnsi="Arial" w:cs="Arial"/>
          </w:rPr>
          <w:delText>in the PWM,</w:delText>
        </w:r>
      </w:del>
      <w:r>
        <w:rPr>
          <w:rFonts w:ascii="Arial" w:hAnsi="Arial" w:cs="Arial"/>
        </w:rPr>
        <w:t xml:space="preserve"> so the </w:t>
      </w:r>
      <w:proofErr w:type="spellStart"/>
      <w:r>
        <w:rPr>
          <w:rFonts w:ascii="Arial" w:hAnsi="Arial" w:cs="Arial"/>
        </w:rPr>
        <w:t>setcompare</w:t>
      </w:r>
      <w:proofErr w:type="spellEnd"/>
      <w:r>
        <w:rPr>
          <w:rFonts w:ascii="Arial" w:hAnsi="Arial" w:cs="Arial"/>
        </w:rPr>
        <w:t xml:space="preserve"> function needs to know which one I want to change.  In this case, I’ll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232BC6F4" w14:textId="3BC3ED42" w:rsidR="00986BC3" w:rsidRDefault="00986BC3" w:rsidP="007B0BD5">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xml:space="preserve">, by 1 and mod it by 100 so it </w:t>
      </w:r>
      <w:proofErr w:type="gramStart"/>
      <w:r>
        <w:rPr>
          <w:rFonts w:ascii="Arial" w:hAnsi="Arial" w:cs="Arial"/>
        </w:rPr>
        <w:t>counts up</w:t>
      </w:r>
      <w:proofErr w:type="gramEnd"/>
      <w:r>
        <w:rPr>
          <w:rFonts w:ascii="Arial" w:hAnsi="Arial" w:cs="Arial"/>
        </w:rPr>
        <w:t xml:space="preserve"> to 100, the maximum period we set before, and resets to 0.</w:t>
      </w:r>
    </w:p>
    <w:p w14:paraId="6FFF9A00" w14:textId="08D0A80A" w:rsidR="00986BC3" w:rsidRDefault="00986BC3" w:rsidP="007B0BD5">
      <w:pPr>
        <w:pStyle w:val="NormalWeb"/>
        <w:rPr>
          <w:rFonts w:ascii="Arial" w:hAnsi="Arial" w:cs="Arial"/>
        </w:rPr>
      </w:pPr>
      <w:proofErr w:type="gramStart"/>
      <w:r>
        <w:rPr>
          <w:rFonts w:ascii="Arial" w:hAnsi="Arial" w:cs="Arial"/>
        </w:rPr>
        <w:t>Finally</w:t>
      </w:r>
      <w:proofErr w:type="gramEnd"/>
      <w:r>
        <w:rPr>
          <w:rFonts w:ascii="Arial" w:hAnsi="Arial" w:cs="Arial"/>
        </w:rPr>
        <w:t xml:space="preserve"> we need a delay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back to maximum brightness.</w:t>
      </w:r>
    </w:p>
    <w:p w14:paraId="44DF52EF" w14:textId="54AC9E0B" w:rsidR="00886267" w:rsidRDefault="00886267" w:rsidP="007B0BD5">
      <w:pPr>
        <w:pStyle w:val="NormalWeb"/>
        <w:rPr>
          <w:rFonts w:ascii="Arial" w:hAnsi="Arial" w:cs="Arial"/>
        </w:rPr>
      </w:pPr>
      <w:r>
        <w:rPr>
          <w:rFonts w:ascii="Arial" w:hAnsi="Arial" w:cs="Arial"/>
        </w:rPr>
        <w:t>Now, build, program and test.</w:t>
      </w:r>
    </w:p>
    <w:p w14:paraId="467D6C32" w14:textId="6533EC02" w:rsidR="00886267" w:rsidRDefault="00886267" w:rsidP="007B0BD5">
      <w:pPr>
        <w:pStyle w:val="NormalWeb"/>
        <w:rPr>
          <w:ins w:id="50" w:author="Alan Hawse" w:date="2018-03-26T09:55:00Z"/>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p w14:paraId="30482E1C" w14:textId="3281FC6D" w:rsidR="00486AE7" w:rsidDel="00931744" w:rsidRDefault="00486AE7" w:rsidP="007B0BD5">
      <w:pPr>
        <w:pStyle w:val="NormalWeb"/>
        <w:rPr>
          <w:del w:id="51" w:author="Alan Hawse" w:date="2018-03-26T09:57:00Z"/>
          <w:rFonts w:ascii="Arial" w:hAnsi="Arial" w:cs="Arial"/>
        </w:rPr>
      </w:pPr>
    </w:p>
    <w:p w14:paraId="7D37EAB4" w14:textId="33A5D8C8" w:rsidR="00886267" w:rsidDel="00931744" w:rsidRDefault="00886267" w:rsidP="007B0BD5">
      <w:pPr>
        <w:pStyle w:val="NormalWeb"/>
        <w:rPr>
          <w:del w:id="52" w:author="Alan Hawse" w:date="2018-03-26T09:57:00Z"/>
          <w:rFonts w:ascii="Arial" w:hAnsi="Arial" w:cs="Arial"/>
        </w:rPr>
      </w:pPr>
      <w:del w:id="53" w:author="Alan Hawse" w:date="2018-03-26T09:57:00Z">
        <w:r w:rsidDel="00931744">
          <w:rPr>
            <w:rFonts w:ascii="Arial" w:hAnsi="Arial" w:cs="Arial"/>
          </w:rPr>
          <w:delText xml:space="preserve">Now let’s add the PWM functions to our BLE-controlled robotic arm project, “MainController”.  </w:delText>
        </w:r>
      </w:del>
    </w:p>
    <w:p w14:paraId="6BC3157C" w14:textId="66CC059C" w:rsidR="00886267" w:rsidDel="00931744" w:rsidRDefault="00886267" w:rsidP="007B0BD5">
      <w:pPr>
        <w:pStyle w:val="NormalWeb"/>
        <w:rPr>
          <w:del w:id="54" w:author="Alan Hawse" w:date="2018-03-26T09:57:00Z"/>
          <w:rFonts w:ascii="Arial" w:hAnsi="Arial" w:cs="Arial"/>
        </w:rPr>
      </w:pPr>
      <w:del w:id="55" w:author="Alan Hawse" w:date="2018-03-26T09:57:00Z">
        <w:r w:rsidDel="00931744">
          <w:rPr>
            <w:rFonts w:ascii="Arial" w:hAnsi="Arial" w:cs="Arial"/>
          </w:rPr>
          <w:delText>The servo motor in my robotic arm requires a 20hz pulse and the pulse width needs to be between one and two milliseconds.  At one millisecond it’s turned all the way to the left and at two, it’s all the way to the right and half a millisecond, right in the middle.</w:delText>
        </w:r>
      </w:del>
    </w:p>
    <w:p w14:paraId="5637752F" w14:textId="468762F5" w:rsidR="00886267" w:rsidDel="00931744" w:rsidRDefault="00886267" w:rsidP="007B0BD5">
      <w:pPr>
        <w:pStyle w:val="NormalWeb"/>
        <w:rPr>
          <w:del w:id="56" w:author="Alan Hawse" w:date="2018-03-26T09:57:00Z"/>
          <w:rFonts w:ascii="Arial" w:hAnsi="Arial" w:cs="Arial"/>
        </w:rPr>
      </w:pPr>
      <w:del w:id="57" w:author="Alan Hawse" w:date="2018-03-26T09:57:00Z">
        <w:r w:rsidDel="00931744">
          <w:rPr>
            <w:rFonts w:ascii="Arial" w:hAnsi="Arial" w:cs="Arial"/>
          </w:rPr>
          <w:delText xml:space="preserve">So, to make all the math work, we’ll choose a </w:delText>
        </w:r>
      </w:del>
      <w:del w:id="58" w:author="Alan Hawse" w:date="2018-03-24T11:51:00Z">
        <w:r w:rsidDel="001C21EC">
          <w:rPr>
            <w:rFonts w:ascii="Arial" w:hAnsi="Arial" w:cs="Arial"/>
          </w:rPr>
          <w:delText>12</w:delText>
        </w:r>
      </w:del>
      <w:del w:id="59" w:author="Alan Hawse" w:date="2018-03-26T09:57:00Z">
        <w:r w:rsidDel="00931744">
          <w:rPr>
            <w:rFonts w:ascii="Arial" w:hAnsi="Arial" w:cs="Arial"/>
          </w:rPr>
          <w:delText xml:space="preserve">MHz clock, pre divide it by 4 and then set the period to </w:delText>
        </w:r>
      </w:del>
      <w:del w:id="60" w:author="Alan Hawse" w:date="2018-03-24T11:51:00Z">
        <w:r w:rsidDel="001C21EC">
          <w:rPr>
            <w:rFonts w:ascii="Arial" w:hAnsi="Arial" w:cs="Arial"/>
          </w:rPr>
          <w:delText>6</w:delText>
        </w:r>
      </w:del>
      <w:del w:id="61" w:author="Alan Hawse" w:date="2018-03-26T09:57:00Z">
        <w:r w:rsidDel="00931744">
          <w:rPr>
            <w:rFonts w:ascii="Arial" w:hAnsi="Arial" w:cs="Arial"/>
          </w:rPr>
          <w:delText xml:space="preserve">0,000.  Now the compare value </w:delText>
        </w:r>
      </w:del>
      <w:del w:id="62" w:author="Alan Hawse" w:date="2018-03-24T11:53:00Z">
        <w:r w:rsidDel="001C21EC">
          <w:rPr>
            <w:rFonts w:ascii="Arial" w:hAnsi="Arial" w:cs="Arial"/>
          </w:rPr>
          <w:delText xml:space="preserve">we’ll go </w:delText>
        </w:r>
      </w:del>
      <w:del w:id="63" w:author="Alan Hawse" w:date="2018-03-26T09:57:00Z">
        <w:r w:rsidDel="00931744">
          <w:rPr>
            <w:rFonts w:ascii="Arial" w:hAnsi="Arial" w:cs="Arial"/>
          </w:rPr>
          <w:delText xml:space="preserve">between </w:delText>
        </w:r>
      </w:del>
      <w:del w:id="64" w:author="Alan Hawse" w:date="2018-03-24T11:51:00Z">
        <w:r w:rsidDel="001C21EC">
          <w:rPr>
            <w:rFonts w:ascii="Arial" w:hAnsi="Arial" w:cs="Arial"/>
          </w:rPr>
          <w:delText>3</w:delText>
        </w:r>
      </w:del>
      <w:del w:id="65" w:author="Alan Hawse" w:date="2018-03-26T09:57:00Z">
        <w:r w:rsidDel="00931744">
          <w:rPr>
            <w:rFonts w:ascii="Arial" w:hAnsi="Arial" w:cs="Arial"/>
          </w:rPr>
          <w:delText xml:space="preserve">,000 and </w:delText>
        </w:r>
      </w:del>
      <w:del w:id="66" w:author="Alan Hawse" w:date="2018-03-24T11:51:00Z">
        <w:r w:rsidDel="001C21EC">
          <w:rPr>
            <w:rFonts w:ascii="Arial" w:hAnsi="Arial" w:cs="Arial"/>
          </w:rPr>
          <w:delText>6</w:delText>
        </w:r>
      </w:del>
      <w:del w:id="67" w:author="Alan Hawse" w:date="2018-03-26T09:57:00Z">
        <w:r w:rsidDel="00931744">
          <w:rPr>
            <w:rFonts w:ascii="Arial" w:hAnsi="Arial" w:cs="Arial"/>
          </w:rPr>
          <w:delText xml:space="preserve">,000 to give us full range control on the motors.  </w:delText>
        </w:r>
      </w:del>
      <w:del w:id="68" w:author="Alan Hawse" w:date="2018-03-24T11:54:00Z">
        <w:r w:rsidDel="001C21EC">
          <w:rPr>
            <w:rFonts w:ascii="Arial" w:hAnsi="Arial" w:cs="Arial"/>
          </w:rPr>
          <w:delText>So, 1% will be 3-clock ticks, in other words 3,003 is 1%, 3,006 is 2%, etc.</w:delText>
        </w:r>
      </w:del>
    </w:p>
    <w:p w14:paraId="1F0AC881" w14:textId="1E73D6DA" w:rsidR="00886267" w:rsidDel="00931744" w:rsidRDefault="00886267" w:rsidP="007B0BD5">
      <w:pPr>
        <w:pStyle w:val="NormalWeb"/>
        <w:rPr>
          <w:del w:id="69" w:author="Alan Hawse" w:date="2018-03-26T09:57:00Z"/>
          <w:rFonts w:ascii="Arial" w:hAnsi="Arial" w:cs="Arial"/>
        </w:rPr>
      </w:pPr>
      <w:del w:id="70" w:author="Alan Hawse" w:date="2018-03-26T09:57:00Z">
        <w:r w:rsidDel="00931744">
          <w:rPr>
            <w:rFonts w:ascii="Arial" w:hAnsi="Arial" w:cs="Arial"/>
          </w:rPr>
          <w:delText xml:space="preserve">So, I’ll start by dragging and dropping one PWM from the catalog on to the schematic.  Let’s setup the period and compare to </w:delText>
        </w:r>
      </w:del>
      <w:del w:id="71" w:author="Alan Hawse" w:date="2018-03-24T11:51:00Z">
        <w:r w:rsidDel="001C21EC">
          <w:rPr>
            <w:rFonts w:ascii="Arial" w:hAnsi="Arial" w:cs="Arial"/>
          </w:rPr>
          <w:delText>6</w:delText>
        </w:r>
      </w:del>
      <w:del w:id="72" w:author="Alan Hawse" w:date="2018-03-26T09:57:00Z">
        <w:r w:rsidDel="00931744">
          <w:rPr>
            <w:rFonts w:ascii="Arial" w:hAnsi="Arial" w:cs="Arial"/>
          </w:rPr>
          <w:delText xml:space="preserve">0,000 and </w:delText>
        </w:r>
      </w:del>
      <w:del w:id="73" w:author="Alan Hawse" w:date="2018-03-24T11:51:00Z">
        <w:r w:rsidDel="001C21EC">
          <w:rPr>
            <w:rFonts w:ascii="Arial" w:hAnsi="Arial" w:cs="Arial"/>
          </w:rPr>
          <w:delText>3</w:delText>
        </w:r>
      </w:del>
      <w:del w:id="74" w:author="Alan Hawse" w:date="2018-03-26T09:57:00Z">
        <w:r w:rsidDel="00931744">
          <w:rPr>
            <w:rFonts w:ascii="Arial" w:hAnsi="Arial" w:cs="Arial"/>
          </w:rPr>
          <w:delText>,000 respectively; turn on the divide by 4 pre-divider. And click okay.</w:delText>
        </w:r>
      </w:del>
    </w:p>
    <w:p w14:paraId="309C07D1" w14:textId="094E7122" w:rsidR="00886267" w:rsidDel="00931744" w:rsidRDefault="00886267" w:rsidP="007B0BD5">
      <w:pPr>
        <w:pStyle w:val="NormalWeb"/>
        <w:rPr>
          <w:del w:id="75" w:author="Alan Hawse" w:date="2018-03-26T09:57:00Z"/>
          <w:rFonts w:ascii="Arial" w:hAnsi="Arial" w:cs="Arial"/>
        </w:rPr>
      </w:pPr>
      <w:del w:id="76" w:author="Alan Hawse" w:date="2018-03-26T09:57:00Z">
        <w:r w:rsidDel="00931744">
          <w:rPr>
            <w:rFonts w:ascii="Arial" w:hAnsi="Arial" w:cs="Arial"/>
          </w:rPr>
          <w:delText>We want to control two motors to start, so let’s copy that component and paste a second one into our design.  It will be named PWM_2 and that’s convenient since PWM_1 I’ll use to control motor 1 and PWM_2 for motor 2.  The copy paste function is also nice in that all of the settings from PWM_1 were also copied over to PWM_2 saving us some time.</w:delText>
        </w:r>
      </w:del>
    </w:p>
    <w:p w14:paraId="006423A5" w14:textId="38B7644B" w:rsidR="00886267" w:rsidDel="00931744" w:rsidRDefault="00886267" w:rsidP="007B0BD5">
      <w:pPr>
        <w:pStyle w:val="NormalWeb"/>
        <w:rPr>
          <w:del w:id="77" w:author="Alan Hawse" w:date="2018-03-26T09:57:00Z"/>
          <w:rFonts w:ascii="Arial" w:hAnsi="Arial" w:cs="Arial"/>
        </w:rPr>
      </w:pPr>
      <w:del w:id="78" w:author="Alan Hawse" w:date="2018-03-26T09:57:00Z">
        <w:r w:rsidDel="00931744">
          <w:rPr>
            <w:rFonts w:ascii="Arial" w:hAnsi="Arial" w:cs="Arial"/>
          </w:rPr>
          <w:delText>Now let’s add two digital output pins to our design…I like the copy-paste function, so I’ll pull in one and rename it “M_1” for motor 1. A quick copy/paste and I now have “M_2” as well.</w:delText>
        </w:r>
      </w:del>
    </w:p>
    <w:p w14:paraId="03743D18" w14:textId="0E73A386" w:rsidR="00886267" w:rsidDel="00931744" w:rsidRDefault="00886267" w:rsidP="007B0BD5">
      <w:pPr>
        <w:pStyle w:val="NormalWeb"/>
        <w:rPr>
          <w:del w:id="79" w:author="Alan Hawse" w:date="2018-03-26T09:57:00Z"/>
          <w:rFonts w:ascii="Arial" w:hAnsi="Arial" w:cs="Arial"/>
        </w:rPr>
      </w:pPr>
      <w:del w:id="80" w:author="Alan Hawse" w:date="2018-03-26T09:57:00Z">
        <w:r w:rsidDel="00931744">
          <w:rPr>
            <w:rFonts w:ascii="Arial" w:hAnsi="Arial" w:cs="Arial"/>
          </w:rPr>
          <w:delText>Let’s connect those pins to the PWMs’ PWM output line on the component.</w:delText>
        </w:r>
      </w:del>
    </w:p>
    <w:p w14:paraId="71EEFC34" w14:textId="34996C94" w:rsidR="00886267" w:rsidDel="00931744" w:rsidRDefault="00886267" w:rsidP="007B0BD5">
      <w:pPr>
        <w:pStyle w:val="NormalWeb"/>
        <w:rPr>
          <w:del w:id="81" w:author="Alan Hawse" w:date="2018-03-26T09:57:00Z"/>
          <w:rFonts w:ascii="Arial" w:hAnsi="Arial" w:cs="Arial"/>
        </w:rPr>
      </w:pPr>
      <w:del w:id="82" w:author="Alan Hawse" w:date="2018-03-26T09:57:00Z">
        <w:r w:rsidDel="00931744">
          <w:rPr>
            <w:rFonts w:ascii="Arial" w:hAnsi="Arial" w:cs="Arial"/>
          </w:rPr>
          <w:delText xml:space="preserve">Next, we need a clock.  I’ll drag and drop a clock in and set it to </w:delText>
        </w:r>
      </w:del>
      <w:del w:id="83" w:author="Alan Hawse" w:date="2018-03-24T11:54:00Z">
        <w:r w:rsidDel="001C21EC">
          <w:rPr>
            <w:rFonts w:ascii="Arial" w:hAnsi="Arial" w:cs="Arial"/>
          </w:rPr>
          <w:delText>12MHz</w:delText>
        </w:r>
      </w:del>
      <w:del w:id="84" w:author="Alan Hawse" w:date="2018-03-26T09:57:00Z">
        <w:r w:rsidDel="00931744">
          <w:rPr>
            <w:rFonts w:ascii="Arial" w:hAnsi="Arial" w:cs="Arial"/>
          </w:rPr>
          <w:delText xml:space="preserve">.  Then wire it to both of the PWMs.  </w:delText>
        </w:r>
      </w:del>
    </w:p>
    <w:p w14:paraId="6B359255" w14:textId="2533E189" w:rsidR="00886267" w:rsidDel="00931744" w:rsidRDefault="00886267" w:rsidP="007B0BD5">
      <w:pPr>
        <w:pStyle w:val="NormalWeb"/>
        <w:rPr>
          <w:del w:id="85" w:author="Alan Hawse" w:date="2018-03-26T09:57:00Z"/>
          <w:rFonts w:ascii="Arial" w:hAnsi="Arial" w:cs="Arial"/>
        </w:rPr>
      </w:pPr>
      <w:del w:id="86" w:author="Alan Hawse" w:date="2018-03-26T09:57:00Z">
        <w:r w:rsidDel="00931744">
          <w:rPr>
            <w:rFonts w:ascii="Arial" w:hAnsi="Arial" w:cs="Arial"/>
          </w:rPr>
          <w:delText>One of the most forgotten steps in a design, is to assign the pins; so let’s do that now before we forget.  Go to the pins settings and we’ll set M_1 to P0[2] and M_2 to P</w:delText>
        </w:r>
        <w:r w:rsidR="00C12BBA" w:rsidDel="00931744">
          <w:rPr>
            <w:rFonts w:ascii="Arial" w:hAnsi="Arial" w:cs="Arial"/>
          </w:rPr>
          <w:delText>5[5] which matches up to the H-bridge pins on my Arduino shield I’m using.</w:delText>
        </w:r>
      </w:del>
    </w:p>
    <w:p w14:paraId="1E60DBF3" w14:textId="4C6099E5" w:rsidR="00C12BBA" w:rsidDel="00931744" w:rsidRDefault="00C12BBA" w:rsidP="007B0BD5">
      <w:pPr>
        <w:pStyle w:val="NormalWeb"/>
        <w:rPr>
          <w:del w:id="87" w:author="Alan Hawse" w:date="2018-03-26T09:57:00Z"/>
          <w:rFonts w:ascii="Arial" w:hAnsi="Arial" w:cs="Arial"/>
        </w:rPr>
      </w:pPr>
      <w:del w:id="88" w:author="Alan Hawse" w:date="2018-03-26T09:57:00Z">
        <w:r w:rsidDel="00931744">
          <w:rPr>
            <w:rFonts w:ascii="Arial" w:hAnsi="Arial" w:cs="Arial"/>
          </w:rPr>
          <w:delText>Let’s generate the application and start working on some firmware.</w:delText>
        </w:r>
      </w:del>
    </w:p>
    <w:p w14:paraId="322C90C0" w14:textId="748F947E" w:rsidR="008D456F" w:rsidDel="008D456F" w:rsidRDefault="00C12BBA" w:rsidP="008D456F">
      <w:pPr>
        <w:pStyle w:val="NormalWeb"/>
        <w:rPr>
          <w:del w:id="89" w:author="Alan Hawse" w:date="2018-03-23T16:52:00Z"/>
          <w:rFonts w:ascii="Arial" w:hAnsi="Arial" w:cs="Arial"/>
        </w:rPr>
      </w:pPr>
      <w:del w:id="90" w:author="Alan Hawse" w:date="2018-03-23T16:30:00Z">
        <w:r w:rsidDel="00050EFB">
          <w:rPr>
            <w:rFonts w:ascii="Arial" w:hAnsi="Arial" w:cs="Arial"/>
          </w:rPr>
          <w:delText>Back to the CM4 main application file</w:delText>
        </w:r>
      </w:del>
      <w:del w:id="91" w:author="Alan Hawse" w:date="2018-03-23T16:31:00Z">
        <w:r w:rsidDel="00050EFB">
          <w:rPr>
            <w:rFonts w:ascii="Arial" w:hAnsi="Arial" w:cs="Arial"/>
          </w:rPr>
          <w:delText>.</w:delText>
        </w:r>
      </w:del>
      <w:del w:id="92" w:author="Alan Hawse" w:date="2018-03-26T09:57:00Z">
        <w:r w:rsidDel="00931744">
          <w:rPr>
            <w:rFonts w:ascii="Arial" w:hAnsi="Arial" w:cs="Arial"/>
          </w:rPr>
          <w:delText xml:space="preserve">  </w:delText>
        </w:r>
      </w:del>
      <w:del w:id="93" w:author="Alan Hawse" w:date="2018-03-23T16:31:00Z">
        <w:r w:rsidDel="00050EFB">
          <w:rPr>
            <w:rFonts w:ascii="Arial" w:hAnsi="Arial" w:cs="Arial"/>
          </w:rPr>
          <w:delText xml:space="preserve">I’ll </w:delText>
        </w:r>
      </w:del>
      <w:del w:id="94" w:author="Alan Hawse" w:date="2018-03-23T16:32:00Z">
        <w:r w:rsidDel="00050EFB">
          <w:rPr>
            <w:rFonts w:ascii="Arial" w:hAnsi="Arial" w:cs="Arial"/>
          </w:rPr>
          <w:delText xml:space="preserve">start at the top of the file and </w:delText>
        </w:r>
      </w:del>
      <w:del w:id="95" w:author="Alan Hawse" w:date="2018-03-23T16:34:00Z">
        <w:r w:rsidDel="00A03FB3">
          <w:rPr>
            <w:rFonts w:ascii="Arial" w:hAnsi="Arial" w:cs="Arial"/>
          </w:rPr>
          <w:delText>a</w:delText>
        </w:r>
      </w:del>
      <w:del w:id="96" w:author="Alan Hawse" w:date="2018-03-23T16:49:00Z">
        <w:r w:rsidDel="008D456F">
          <w:rPr>
            <w:rFonts w:ascii="Arial" w:hAnsi="Arial" w:cs="Arial"/>
          </w:rPr>
          <w:delText>dd a</w:delText>
        </w:r>
      </w:del>
      <w:del w:id="97" w:author="Alan Hawse" w:date="2018-03-26T09:57:00Z">
        <w:r w:rsidDel="00931744">
          <w:rPr>
            <w:rFonts w:ascii="Arial" w:hAnsi="Arial" w:cs="Arial"/>
          </w:rPr>
          <w:delText xml:space="preserve"> structure to send messages to the PWM.  This structure will allow me to tell the PWM task, that we’ll create next, what motor we want to change,</w:delText>
        </w:r>
      </w:del>
      <w:del w:id="98" w:author="Alan Hawse" w:date="2018-03-23T16:34:00Z">
        <w:r w:rsidDel="00A03FB3">
          <w:rPr>
            <w:rFonts w:ascii="Arial" w:hAnsi="Arial" w:cs="Arial"/>
          </w:rPr>
          <w:delText xml:space="preserve"> an absolute </w:delText>
        </w:r>
      </w:del>
      <w:del w:id="99" w:author="Alan Hawse" w:date="2018-03-26T09:57:00Z">
        <w:r w:rsidDel="00931744">
          <w:rPr>
            <w:rFonts w:ascii="Arial" w:hAnsi="Arial" w:cs="Arial"/>
          </w:rPr>
          <w:delText>percent change we want to make</w:delText>
        </w:r>
      </w:del>
      <w:del w:id="100" w:author="Alan Hawse" w:date="2018-03-23T16:35:00Z">
        <w:r w:rsidDel="00A03FB3">
          <w:rPr>
            <w:rFonts w:ascii="Arial" w:hAnsi="Arial" w:cs="Arial"/>
          </w:rPr>
          <w:delText xml:space="preserve"> or a relative percent change.  </w:delText>
        </w:r>
      </w:del>
      <w:del w:id="101" w:author="Alan Hawse" w:date="2018-03-26T09:57:00Z">
        <w:r w:rsidDel="00931744">
          <w:rPr>
            <w:rFonts w:ascii="Arial" w:hAnsi="Arial" w:cs="Arial"/>
          </w:rPr>
          <w:delText>I’ll call this structure “PWM_Message_t”.</w:delText>
        </w:r>
      </w:del>
    </w:p>
    <w:p w14:paraId="295655BB" w14:textId="64AC579C" w:rsidR="00C12BBA" w:rsidDel="008D647E" w:rsidRDefault="00C12BBA" w:rsidP="007B0BD5">
      <w:pPr>
        <w:pStyle w:val="NormalWeb"/>
        <w:rPr>
          <w:del w:id="102" w:author="Alan Hawse" w:date="2018-03-24T12:15:00Z"/>
          <w:rFonts w:ascii="Arial" w:hAnsi="Arial" w:cs="Arial"/>
        </w:rPr>
      </w:pPr>
      <w:moveFromRangeStart w:id="103" w:author="Alan Hawse" w:date="2018-03-23T16:37:00Z" w:name="move509586349"/>
      <w:moveFrom w:id="104" w:author="Alan Hawse" w:date="2018-03-23T16:37:00Z">
        <w:del w:id="105" w:author="Alan Hawse" w:date="2018-03-24T12:15:00Z">
          <w:r w:rsidDel="008D647E">
            <w:rPr>
              <w:rFonts w:ascii="Arial" w:hAnsi="Arial" w:cs="Arial"/>
            </w:rPr>
            <w:delText>I’ll use an RTOS queue to handle the messages so they are handled in the order they’re received.  I’ll call it PWM_Queue.</w:delText>
          </w:r>
        </w:del>
      </w:moveFrom>
    </w:p>
    <w:moveFromRangeEnd w:id="103"/>
    <w:p w14:paraId="420A8880" w14:textId="75CDCF8D" w:rsidR="00C84F2D" w:rsidDel="00931744" w:rsidRDefault="00C12BBA" w:rsidP="007B0BD5">
      <w:pPr>
        <w:pStyle w:val="NormalWeb"/>
        <w:rPr>
          <w:del w:id="106" w:author="Alan Hawse" w:date="2018-03-26T09:57:00Z"/>
          <w:rFonts w:ascii="Arial" w:hAnsi="Arial" w:cs="Arial"/>
        </w:rPr>
      </w:pPr>
      <w:del w:id="107" w:author="Alan Hawse" w:date="2018-03-23T16:37:00Z">
        <w:r w:rsidDel="00A03FB3">
          <w:rPr>
            <w:rFonts w:ascii="Arial" w:hAnsi="Arial" w:cs="Arial"/>
          </w:rPr>
          <w:delText xml:space="preserve">Next thing I’m going to do is to </w:delText>
        </w:r>
      </w:del>
      <w:del w:id="108" w:author="Alan Hawse" w:date="2018-03-26T09:57:00Z">
        <w:r w:rsidDel="00931744">
          <w:rPr>
            <w:rFonts w:ascii="Arial" w:hAnsi="Arial" w:cs="Arial"/>
          </w:rPr>
          <w:delText>creat</w:delText>
        </w:r>
      </w:del>
      <w:del w:id="109" w:author="Alan Hawse" w:date="2018-03-23T16:37:00Z">
        <w:r w:rsidDel="00A03FB3">
          <w:rPr>
            <w:rFonts w:ascii="Arial" w:hAnsi="Arial" w:cs="Arial"/>
          </w:rPr>
          <w:delText>e</w:delText>
        </w:r>
      </w:del>
      <w:del w:id="110" w:author="Alan Hawse" w:date="2018-03-24T12:28:00Z">
        <w:r w:rsidDel="002F5493">
          <w:rPr>
            <w:rFonts w:ascii="Arial" w:hAnsi="Arial" w:cs="Arial"/>
          </w:rPr>
          <w:delText xml:space="preserve"> two helper functions—first, turn compare values into percent values; and second, turn percent values back into compare values</w:delText>
        </w:r>
      </w:del>
      <w:del w:id="111" w:author="Alan Hawse" w:date="2018-03-26T09:57:00Z">
        <w:r w:rsidDel="00931744">
          <w:rPr>
            <w:rFonts w:ascii="Arial" w:hAnsi="Arial" w:cs="Arial"/>
          </w:rPr>
          <w:delText>.</w:delText>
        </w:r>
      </w:del>
    </w:p>
    <w:p w14:paraId="25023DE8" w14:textId="347D1C9B" w:rsidR="00C12BBA" w:rsidDel="00931744" w:rsidRDefault="00C12BBA" w:rsidP="007B0BD5">
      <w:pPr>
        <w:pStyle w:val="NormalWeb"/>
        <w:rPr>
          <w:del w:id="112" w:author="Alan Hawse" w:date="2018-03-26T09:57:00Z"/>
          <w:rFonts w:ascii="Arial" w:hAnsi="Arial" w:cs="Arial"/>
        </w:rPr>
      </w:pPr>
      <w:del w:id="113" w:author="Alan Hawse" w:date="2018-03-26T09:57:00Z">
        <w:r w:rsidDel="00931744">
          <w:rPr>
            <w:rFonts w:ascii="Arial" w:hAnsi="Arial" w:cs="Arial"/>
          </w:rPr>
          <w:delText>Now I’ll create the PWMTask.  When the task starts I’ll start the two PWMs using the start API command; then in an infinite loop I’ll wait to receive an RTOS command from the queue.  When I get a command from the queue, I’ll figure out what the hardware and counter numbers are so I can use the appropriate macros</w:delText>
        </w:r>
      </w:del>
      <w:del w:id="114" w:author="Alan Hawse" w:date="2018-03-23T17:14:00Z">
        <w:r w:rsidDel="00FA71D9">
          <w:rPr>
            <w:rFonts w:ascii="Arial" w:hAnsi="Arial" w:cs="Arial"/>
          </w:rPr>
          <w:delText>; and then error check to ensure I didn’t get an incorrect value.</w:delText>
        </w:r>
      </w:del>
    </w:p>
    <w:p w14:paraId="5E29007F" w14:textId="4DB5664A" w:rsidR="00A03FB3" w:rsidDel="00FA71D9" w:rsidRDefault="00C12BBA" w:rsidP="00A03FB3">
      <w:pPr>
        <w:pStyle w:val="NormalWeb"/>
        <w:rPr>
          <w:del w:id="115" w:author="Alan Hawse" w:date="2018-03-23T17:14:00Z"/>
          <w:rFonts w:ascii="Arial" w:hAnsi="Arial" w:cs="Arial"/>
        </w:rPr>
      </w:pPr>
      <w:del w:id="116" w:author="Alan Hawse" w:date="2018-03-26T09:57:00Z">
        <w:r w:rsidDel="00931744">
          <w:rPr>
            <w:rFonts w:ascii="Arial" w:hAnsi="Arial" w:cs="Arial"/>
          </w:rPr>
          <w:delText>Then what I’ll do is, if the message coming in wants to make a relative change in percent, I’ll get the current compare value, convert it to percent, make the change.  If the message calls for an absolute value change, I’ll make the change.  Then I’ll update compare value of the appropriate PWM.</w:delText>
        </w:r>
      </w:del>
      <w:moveToRangeStart w:id="117" w:author="Alan Hawse" w:date="2018-03-23T16:37:00Z" w:name="move509586349"/>
      <w:moveTo w:id="118" w:author="Alan Hawse" w:date="2018-03-23T16:37:00Z">
        <w:del w:id="119" w:author="Alan Hawse" w:date="2018-03-23T17:14:00Z">
          <w:r w:rsidR="00A03FB3" w:rsidDel="00FA71D9">
            <w:rPr>
              <w:rFonts w:ascii="Arial" w:hAnsi="Arial" w:cs="Arial"/>
            </w:rPr>
            <w:delText>I’ll use an RTOS queue to handle the messages so they are handled in the order they’re received.  I’ll call it PWM_Queue.</w:delText>
          </w:r>
        </w:del>
      </w:moveTo>
    </w:p>
    <w:moveToRangeEnd w:id="117"/>
    <w:p w14:paraId="3542C915" w14:textId="10B9312E" w:rsidR="00A03FB3" w:rsidDel="00FA71D9" w:rsidRDefault="00A03FB3" w:rsidP="007B0BD5">
      <w:pPr>
        <w:pStyle w:val="NormalWeb"/>
        <w:rPr>
          <w:del w:id="120" w:author="Alan Hawse" w:date="2018-03-23T17:15:00Z"/>
          <w:rFonts w:ascii="Arial" w:hAnsi="Arial" w:cs="Arial"/>
        </w:rPr>
      </w:pPr>
    </w:p>
    <w:p w14:paraId="332A66D8" w14:textId="3352C065" w:rsidR="004B6474" w:rsidDel="00931744" w:rsidRDefault="00C12BBA" w:rsidP="007B0BD5">
      <w:pPr>
        <w:pStyle w:val="NormalWeb"/>
        <w:rPr>
          <w:del w:id="121" w:author="Alan Hawse" w:date="2018-03-26T09:57:00Z"/>
          <w:rFonts w:ascii="Arial" w:hAnsi="Arial" w:cs="Arial"/>
        </w:rPr>
      </w:pPr>
      <w:del w:id="122" w:author="Alan Hawse" w:date="2018-03-26T09:57:00Z">
        <w:r w:rsidDel="00931744">
          <w:rPr>
            <w:rFonts w:ascii="Arial" w:hAnsi="Arial" w:cs="Arial"/>
          </w:rPr>
          <w:delText>Now, I need a way to test this, so I’m going to add it to the UART command set we defined earlier.  In the UARTTask</w:delText>
        </w:r>
      </w:del>
      <w:del w:id="123" w:author="Alan Hawse" w:date="2018-03-23T17:04:00Z">
        <w:r w:rsidDel="00D81240">
          <w:rPr>
            <w:rFonts w:ascii="Arial" w:hAnsi="Arial" w:cs="Arial"/>
          </w:rPr>
          <w:delText>,</w:delText>
        </w:r>
      </w:del>
      <w:del w:id="124" w:author="Alan Hawse" w:date="2018-03-26T09:57:00Z">
        <w:r w:rsidDel="00931744">
          <w:rPr>
            <w:rFonts w:ascii="Arial" w:hAnsi="Arial" w:cs="Arial"/>
          </w:rPr>
          <w:delText xml:space="preserve"> I’m going to use the commands “o” and “p”</w:delText>
        </w:r>
        <w:r w:rsidR="006B4B25" w:rsidDel="00931744">
          <w:rPr>
            <w:rFonts w:ascii="Arial" w:hAnsi="Arial" w:cs="Arial"/>
          </w:rPr>
          <w:delTex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delText>
        </w:r>
      </w:del>
    </w:p>
    <w:p w14:paraId="2B105F3A" w14:textId="39A44762" w:rsidR="006B4B25" w:rsidDel="00931744" w:rsidRDefault="006B4B25" w:rsidP="007B0BD5">
      <w:pPr>
        <w:pStyle w:val="NormalWeb"/>
        <w:rPr>
          <w:del w:id="125" w:author="Alan Hawse" w:date="2018-03-26T09:57:00Z"/>
          <w:rFonts w:ascii="Arial" w:hAnsi="Arial" w:cs="Arial"/>
        </w:rPr>
      </w:pPr>
      <w:del w:id="126" w:author="Alan Hawse" w:date="2018-03-26T09:57:00Z">
        <w:r w:rsidDel="00931744">
          <w:rPr>
            <w:rFonts w:ascii="Arial" w:hAnsi="Arial" w:cs="Arial"/>
          </w:rPr>
          <w:delText xml:space="preserve">Are we done?  No!  We can’t forget to add the messages to the help command, “?”.  </w:delText>
        </w:r>
        <w:r w:rsidR="00F24EB8" w:rsidDel="00931744">
          <w:rPr>
            <w:rFonts w:ascii="Arial" w:hAnsi="Arial" w:cs="Arial"/>
          </w:rPr>
          <w:delText>So, I’ll do that real quick.</w:delText>
        </w:r>
      </w:del>
    </w:p>
    <w:p w14:paraId="0BA5F332" w14:textId="0A886B02" w:rsidR="006B4B25" w:rsidDel="00931744" w:rsidRDefault="006B4B25" w:rsidP="007B0BD5">
      <w:pPr>
        <w:pStyle w:val="NormalWeb"/>
        <w:rPr>
          <w:del w:id="127" w:author="Alan Hawse" w:date="2018-03-26T09:57:00Z"/>
          <w:rFonts w:ascii="Arial" w:hAnsi="Arial" w:cs="Arial"/>
        </w:rPr>
      </w:pPr>
      <w:del w:id="128" w:author="Alan Hawse" w:date="2018-03-26T09:57:00Z">
        <w:r w:rsidDel="00931744">
          <w:rPr>
            <w:rFonts w:ascii="Arial" w:hAnsi="Arial" w:cs="Arial"/>
          </w:rPr>
          <w:delText>And that’s it…that’s the beauty of an RTOS.  Simplifying complex designs.</w:delText>
        </w:r>
      </w:del>
    </w:p>
    <w:p w14:paraId="74870790" w14:textId="2CB22D88" w:rsidR="006B4B25" w:rsidDel="00931744" w:rsidRDefault="006B4B25" w:rsidP="007B0BD5">
      <w:pPr>
        <w:pStyle w:val="NormalWeb"/>
        <w:rPr>
          <w:del w:id="129" w:author="Alan Hawse" w:date="2018-03-26T09:57:00Z"/>
          <w:rFonts w:ascii="Arial" w:hAnsi="Arial" w:cs="Arial"/>
        </w:rPr>
      </w:pPr>
      <w:del w:id="130" w:author="Alan Hawse" w:date="2018-03-26T09:57:00Z">
        <w:r w:rsidDel="00931744">
          <w:rPr>
            <w:rFonts w:ascii="Arial" w:hAnsi="Arial" w:cs="Arial"/>
          </w:rPr>
          <w:delText>Let’s build, program and test…</w:delText>
        </w:r>
      </w:del>
    </w:p>
    <w:p w14:paraId="70BB857B" w14:textId="4E8A984D" w:rsidR="00272586" w:rsidDel="00931744" w:rsidRDefault="00EB5D88" w:rsidP="007B0BD5">
      <w:pPr>
        <w:pStyle w:val="NormalWeb"/>
        <w:rPr>
          <w:del w:id="131" w:author="Alan Hawse" w:date="2018-03-26T09:57:00Z"/>
          <w:rFonts w:ascii="Arial" w:hAnsi="Arial" w:cs="Arial"/>
        </w:rPr>
      </w:pPr>
      <w:del w:id="132" w:author="Alan Hawse" w:date="2018-03-26T09:57:00Z">
        <w:r w:rsidDel="00931744">
          <w:rPr>
            <w:rFonts w:ascii="Arial" w:hAnsi="Arial" w:cs="Arial"/>
          </w:rPr>
          <w:delText>Now we have a functioning UART-controlled robotic arm…but we’re not done yet, this is supposed to be a BLE-controlled robotic arm.  So, we have a little more work still to go.  In the next video, I will walk you through setting up an I2C control interface.</w:delText>
        </w:r>
      </w:del>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0EFB"/>
    <w:rsid w:val="000548C5"/>
    <w:rsid w:val="0007629B"/>
    <w:rsid w:val="00132947"/>
    <w:rsid w:val="001764BB"/>
    <w:rsid w:val="00177218"/>
    <w:rsid w:val="001C21EC"/>
    <w:rsid w:val="00272586"/>
    <w:rsid w:val="002F5493"/>
    <w:rsid w:val="00350653"/>
    <w:rsid w:val="00373A7B"/>
    <w:rsid w:val="003A406F"/>
    <w:rsid w:val="00431BF5"/>
    <w:rsid w:val="00477858"/>
    <w:rsid w:val="00486AE7"/>
    <w:rsid w:val="004B6474"/>
    <w:rsid w:val="005029C9"/>
    <w:rsid w:val="00506C59"/>
    <w:rsid w:val="005E4B98"/>
    <w:rsid w:val="00600A66"/>
    <w:rsid w:val="006558A0"/>
    <w:rsid w:val="00673A5D"/>
    <w:rsid w:val="006B4B25"/>
    <w:rsid w:val="006C0760"/>
    <w:rsid w:val="006D0BCB"/>
    <w:rsid w:val="0072767A"/>
    <w:rsid w:val="007B0BD5"/>
    <w:rsid w:val="007D6AD6"/>
    <w:rsid w:val="00886267"/>
    <w:rsid w:val="008B7209"/>
    <w:rsid w:val="008D2510"/>
    <w:rsid w:val="008D456F"/>
    <w:rsid w:val="008D647E"/>
    <w:rsid w:val="009013C0"/>
    <w:rsid w:val="0091410B"/>
    <w:rsid w:val="00931744"/>
    <w:rsid w:val="009854C5"/>
    <w:rsid w:val="00986BC3"/>
    <w:rsid w:val="009A0474"/>
    <w:rsid w:val="009A0883"/>
    <w:rsid w:val="009A1A2A"/>
    <w:rsid w:val="009D20DC"/>
    <w:rsid w:val="00A03FB3"/>
    <w:rsid w:val="00A059D8"/>
    <w:rsid w:val="00A072B4"/>
    <w:rsid w:val="00A13116"/>
    <w:rsid w:val="00A72D92"/>
    <w:rsid w:val="00AA0BAA"/>
    <w:rsid w:val="00AC3195"/>
    <w:rsid w:val="00B0392E"/>
    <w:rsid w:val="00B37780"/>
    <w:rsid w:val="00B66AFF"/>
    <w:rsid w:val="00C04FC2"/>
    <w:rsid w:val="00C12BBA"/>
    <w:rsid w:val="00C35243"/>
    <w:rsid w:val="00C84F2D"/>
    <w:rsid w:val="00CE49F7"/>
    <w:rsid w:val="00D13311"/>
    <w:rsid w:val="00D3733B"/>
    <w:rsid w:val="00D41FCB"/>
    <w:rsid w:val="00D81240"/>
    <w:rsid w:val="00DB10E7"/>
    <w:rsid w:val="00E0344C"/>
    <w:rsid w:val="00E61082"/>
    <w:rsid w:val="00EB5D88"/>
    <w:rsid w:val="00EF510D"/>
    <w:rsid w:val="00F24EB8"/>
    <w:rsid w:val="00FA71D9"/>
    <w:rsid w:val="00FC75F9"/>
    <w:rsid w:val="00FF7F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1581</Words>
  <Characters>6799</Characters>
  <Application>Microsoft Macintosh Word</Application>
  <DocSecurity>0</DocSecurity>
  <Lines>125</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12</cp:revision>
  <dcterms:created xsi:type="dcterms:W3CDTF">2017-07-31T21:21:00Z</dcterms:created>
  <dcterms:modified xsi:type="dcterms:W3CDTF">2018-03-26T14:51:00Z</dcterms:modified>
</cp:coreProperties>
</file>