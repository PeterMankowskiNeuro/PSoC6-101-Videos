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6271981D" w:rsidR="007B0BD5" w:rsidRDefault="00B23FE1" w:rsidP="007B0BD5">
      <w:pPr>
        <w:pStyle w:val="NormalWeb"/>
      </w:pPr>
      <w:r>
        <w:rPr>
          <w:rFonts w:ascii="Arial,Bold" w:hAnsi="Arial,Bold"/>
        </w:rPr>
        <w:t xml:space="preserve">3-3A: </w:t>
      </w:r>
      <w:r w:rsidR="003718EE">
        <w:rPr>
          <w:rFonts w:ascii="Arial,Bold" w:hAnsi="Arial,Bold"/>
        </w:rPr>
        <w:t xml:space="preserve">BLE </w:t>
      </w:r>
      <w:r>
        <w:rPr>
          <w:rFonts w:ascii="Arial,Bold" w:hAnsi="Arial,Bold"/>
        </w:rPr>
        <w:t>Simple</w:t>
      </w:r>
      <w:r w:rsidR="007D3DDF">
        <w:rPr>
          <w:rFonts w:ascii="Arial,Bold" w:hAnsi="Arial,Bold"/>
        </w:rPr>
        <w:t xml:space="preserve"> Central</w:t>
      </w:r>
      <w:r>
        <w:rPr>
          <w:rFonts w:ascii="Arial,Bold" w:hAnsi="Arial,Bold"/>
        </w:rPr>
        <w:t xml:space="preserve"> – Control of 3-2a LED Service</w:t>
      </w:r>
    </w:p>
    <w:p w14:paraId="438FB2A1" w14:textId="610D790C" w:rsidR="00B85E91" w:rsidRDefault="00D41FC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proofErr w:type="spellStart"/>
      <w:r w:rsidR="00E0344C">
        <w:rPr>
          <w:rFonts w:ascii="Arial" w:hAnsi="Arial" w:cs="Arial"/>
        </w:rPr>
        <w:t>PSoC</w:t>
      </w:r>
      <w:proofErr w:type="spellEnd"/>
      <w:r w:rsidR="00E0344C">
        <w:rPr>
          <w:rFonts w:ascii="Arial" w:hAnsi="Arial" w:cs="Arial"/>
        </w:rPr>
        <w:t xml:space="preserve"> 6 </w:t>
      </w:r>
      <w:r>
        <w:rPr>
          <w:rFonts w:ascii="Arial" w:hAnsi="Arial" w:cs="Arial"/>
        </w:rPr>
        <w:t xml:space="preserve">101. </w:t>
      </w:r>
      <w:r w:rsidR="00DE15BB">
        <w:rPr>
          <w:rFonts w:ascii="Arial" w:hAnsi="Arial" w:cs="Arial"/>
        </w:rPr>
        <w:t xml:space="preserve">In the video 3-3a I showed you how to use </w:t>
      </w:r>
      <w:proofErr w:type="spellStart"/>
      <w:r w:rsidR="00DE15BB">
        <w:rPr>
          <w:rFonts w:ascii="Arial" w:hAnsi="Arial" w:cs="Arial"/>
        </w:rPr>
        <w:t>PSoC</w:t>
      </w:r>
      <w:proofErr w:type="spellEnd"/>
      <w:r w:rsidR="00DE15BB">
        <w:rPr>
          <w:rFonts w:ascii="Arial" w:hAnsi="Arial" w:cs="Arial"/>
        </w:rPr>
        <w:t xml:space="preserve"> 6 BLE to build a BLE Central that could control project 3-2a which </w:t>
      </w:r>
      <w:proofErr w:type="spellStart"/>
      <w:r w:rsidR="00DE15BB">
        <w:rPr>
          <w:rFonts w:ascii="Arial" w:hAnsi="Arial" w:cs="Arial"/>
        </w:rPr>
        <w:t>his</w:t>
      </w:r>
      <w:proofErr w:type="spellEnd"/>
      <w:r w:rsidR="00DE15BB">
        <w:rPr>
          <w:rFonts w:ascii="Arial" w:hAnsi="Arial" w:cs="Arial"/>
        </w:rPr>
        <w:t xml:space="preserve"> the BLE </w:t>
      </w:r>
      <w:proofErr w:type="spellStart"/>
      <w:r w:rsidR="00DE15BB">
        <w:rPr>
          <w:rFonts w:ascii="Arial" w:hAnsi="Arial" w:cs="Arial"/>
        </w:rPr>
        <w:t>Periperial</w:t>
      </w:r>
      <w:proofErr w:type="spellEnd"/>
      <w:r w:rsidR="00DE15BB">
        <w:rPr>
          <w:rFonts w:ascii="Arial" w:hAnsi="Arial" w:cs="Arial"/>
        </w:rPr>
        <w:t xml:space="preserve"> LED Dimmer project.</w:t>
      </w:r>
    </w:p>
    <w:p w14:paraId="7313FE3E" w14:textId="7A71BF44" w:rsidR="00DE15BB" w:rsidRDefault="00DE15B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we are going to start building a complete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046F27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 xml:space="preserve">remote control for the robot arm.  When the remote control is </w:t>
      </w:r>
      <w:proofErr w:type="gramStart"/>
      <w:r>
        <w:rPr>
          <w:rFonts w:ascii="Arial" w:hAnsi="Arial" w:cs="Arial"/>
        </w:rPr>
        <w:t>done</w:t>
      </w:r>
      <w:proofErr w:type="gramEnd"/>
      <w:r>
        <w:rPr>
          <w:rFonts w:ascii="Arial" w:hAnsi="Arial" w:cs="Arial"/>
        </w:rPr>
        <w:t xml:space="preserve"> you will be able to use the </w:t>
      </w:r>
      <w:proofErr w:type="spellStart"/>
      <w:r>
        <w:rPr>
          <w:rFonts w:ascii="Arial" w:hAnsi="Arial" w:cs="Arial"/>
        </w:rPr>
        <w:t>uart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capsense</w:t>
      </w:r>
      <w:proofErr w:type="spellEnd"/>
      <w:r>
        <w:rPr>
          <w:rFonts w:ascii="Arial" w:hAnsi="Arial" w:cs="Arial"/>
        </w:rPr>
        <w:t xml:space="preserve"> and the </w:t>
      </w:r>
      <w:proofErr w:type="spellStart"/>
      <w:r>
        <w:rPr>
          <w:rFonts w:ascii="Arial" w:hAnsi="Arial" w:cs="Arial"/>
        </w:rPr>
        <w:t>bosch</w:t>
      </w:r>
      <w:proofErr w:type="spellEnd"/>
      <w:r>
        <w:rPr>
          <w:rFonts w:ascii="Arial" w:hAnsi="Arial" w:cs="Arial"/>
        </w:rPr>
        <w:t xml:space="preserve"> motion sensor to control the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BLE Robot.</w:t>
      </w:r>
    </w:p>
    <w:p w14:paraId="7BA25951" w14:textId="1E4983B8" w:rsidR="005F7101" w:rsidRDefault="005F71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think that I will start this project by copying the project from video 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questions in our </w:t>
      </w:r>
      <w:proofErr w:type="spellStart"/>
      <w:r>
        <w:rPr>
          <w:rFonts w:ascii="Arial" w:hAnsi="Arial" w:cs="Arial"/>
        </w:rPr>
        <w:t>PSoC</w:t>
      </w:r>
      <w:proofErr w:type="spellEnd"/>
      <w:r>
        <w:rPr>
          <w:rFonts w:ascii="Arial" w:hAnsi="Arial" w:cs="Arial"/>
        </w:rPr>
        <w:t xml:space="preserve">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46F27"/>
    <w:rsid w:val="000548C5"/>
    <w:rsid w:val="00132947"/>
    <w:rsid w:val="0013662A"/>
    <w:rsid w:val="001658E0"/>
    <w:rsid w:val="001764BB"/>
    <w:rsid w:val="00177218"/>
    <w:rsid w:val="001A1AE3"/>
    <w:rsid w:val="001A4FE2"/>
    <w:rsid w:val="002044D2"/>
    <w:rsid w:val="00216BA7"/>
    <w:rsid w:val="00252858"/>
    <w:rsid w:val="00272586"/>
    <w:rsid w:val="002804C6"/>
    <w:rsid w:val="002C06E5"/>
    <w:rsid w:val="002E7746"/>
    <w:rsid w:val="0030120E"/>
    <w:rsid w:val="003718EE"/>
    <w:rsid w:val="00396CAA"/>
    <w:rsid w:val="003A406F"/>
    <w:rsid w:val="00423828"/>
    <w:rsid w:val="00431BF5"/>
    <w:rsid w:val="00477858"/>
    <w:rsid w:val="004A5267"/>
    <w:rsid w:val="004D6257"/>
    <w:rsid w:val="005029C9"/>
    <w:rsid w:val="005059E5"/>
    <w:rsid w:val="00546E9B"/>
    <w:rsid w:val="00547B48"/>
    <w:rsid w:val="005E4455"/>
    <w:rsid w:val="005E4B98"/>
    <w:rsid w:val="005E73E6"/>
    <w:rsid w:val="005F7101"/>
    <w:rsid w:val="005F7835"/>
    <w:rsid w:val="00600A66"/>
    <w:rsid w:val="00620717"/>
    <w:rsid w:val="006266C0"/>
    <w:rsid w:val="006558A0"/>
    <w:rsid w:val="00673A5D"/>
    <w:rsid w:val="006A3522"/>
    <w:rsid w:val="006D0BCB"/>
    <w:rsid w:val="0072767A"/>
    <w:rsid w:val="00765193"/>
    <w:rsid w:val="007B0BD5"/>
    <w:rsid w:val="007D3DDF"/>
    <w:rsid w:val="007D6AD6"/>
    <w:rsid w:val="008B7209"/>
    <w:rsid w:val="008D2510"/>
    <w:rsid w:val="009013C0"/>
    <w:rsid w:val="0091410B"/>
    <w:rsid w:val="009854C5"/>
    <w:rsid w:val="009A1A2A"/>
    <w:rsid w:val="009E0645"/>
    <w:rsid w:val="009E544B"/>
    <w:rsid w:val="00A072B4"/>
    <w:rsid w:val="00A13116"/>
    <w:rsid w:val="00A54CC7"/>
    <w:rsid w:val="00AC3195"/>
    <w:rsid w:val="00AD3D71"/>
    <w:rsid w:val="00B0392E"/>
    <w:rsid w:val="00B223AE"/>
    <w:rsid w:val="00B23FE1"/>
    <w:rsid w:val="00B37780"/>
    <w:rsid w:val="00B66AFF"/>
    <w:rsid w:val="00B7324F"/>
    <w:rsid w:val="00B7645B"/>
    <w:rsid w:val="00B85E91"/>
    <w:rsid w:val="00BD18BF"/>
    <w:rsid w:val="00C04FC2"/>
    <w:rsid w:val="00C35243"/>
    <w:rsid w:val="00CE49F7"/>
    <w:rsid w:val="00CE4ABA"/>
    <w:rsid w:val="00CE652C"/>
    <w:rsid w:val="00CE799F"/>
    <w:rsid w:val="00D13311"/>
    <w:rsid w:val="00D41FCB"/>
    <w:rsid w:val="00D7472B"/>
    <w:rsid w:val="00DA22E8"/>
    <w:rsid w:val="00DB10E7"/>
    <w:rsid w:val="00DD0285"/>
    <w:rsid w:val="00DE15BB"/>
    <w:rsid w:val="00DE5C73"/>
    <w:rsid w:val="00E0344C"/>
    <w:rsid w:val="00E868E2"/>
    <w:rsid w:val="00EB5D88"/>
    <w:rsid w:val="00F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634</Characters>
  <Application>Microsoft Macintosh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</cp:revision>
  <dcterms:created xsi:type="dcterms:W3CDTF">2018-03-26T17:04:00Z</dcterms:created>
  <dcterms:modified xsi:type="dcterms:W3CDTF">2018-03-26T19:55:00Z</dcterms:modified>
</cp:coreProperties>
</file>